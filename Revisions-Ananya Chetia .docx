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What’s OFF About Vanity Sizing</w:t>
      </w:r>
    </w:p>
    <w:p w:rsidR="00000000" w:rsidDel="00000000" w:rsidP="00000000" w:rsidRDefault="00000000" w:rsidRPr="00000000" w14:paraId="00000002">
      <w:pPr>
        <w:jc w:val="left"/>
        <w:rPr>
          <w:sz w:val="26"/>
          <w:szCs w:val="26"/>
        </w:rPr>
      </w:pPr>
      <w:r w:rsidDel="00000000" w:rsidR="00000000" w:rsidRPr="00000000">
        <w:rPr>
          <w:sz w:val="26"/>
          <w:szCs w:val="26"/>
          <w:rtl w:val="0"/>
        </w:rPr>
        <w:t xml:space="preserve">By: Ananya Chetia </w:t>
      </w:r>
    </w:p>
    <w:p w:rsidR="00000000" w:rsidDel="00000000" w:rsidP="00000000" w:rsidRDefault="00000000" w:rsidRPr="00000000" w14:paraId="00000003">
      <w:pPr>
        <w:jc w:val="left"/>
        <w:rPr>
          <w:sz w:val="26"/>
          <w:szCs w:val="26"/>
        </w:rPr>
      </w:pPr>
      <w:r w:rsidDel="00000000" w:rsidR="00000000" w:rsidRPr="00000000">
        <w:rPr>
          <w:rtl w:val="0"/>
        </w:rPr>
      </w:r>
    </w:p>
    <w:p w:rsidR="00000000" w:rsidDel="00000000" w:rsidP="00000000" w:rsidRDefault="00000000" w:rsidRPr="00000000" w14:paraId="00000004">
      <w:pPr>
        <w:pBdr>
          <w:bottom w:color="auto" w:space="18" w:sz="0" w:val="none"/>
        </w:pBdr>
        <w:spacing w:line="384.00000000000006" w:lineRule="auto"/>
        <w:rPr>
          <w:rFonts w:ascii="Georgia" w:cs="Georgia" w:eastAsia="Georgia" w:hAnsi="Georgia"/>
          <w:sz w:val="24"/>
          <w:szCs w:val="24"/>
        </w:rPr>
      </w:pPr>
      <w:commentRangeStart w:id="0"/>
      <w:r w:rsidDel="00000000" w:rsidR="00000000" w:rsidRPr="00000000">
        <w:rPr>
          <w:rFonts w:ascii="Georgia" w:cs="Georgia" w:eastAsia="Georgia" w:hAnsi="Georgia"/>
          <w:sz w:val="24"/>
          <w:szCs w:val="24"/>
          <w:rtl w:val="0"/>
        </w:rPr>
        <w:t xml:space="preserve">To slip into a new pair of size double zero jeans felt like an achievement, said Aleena Ahmed, a resident of New Jersey.</w:t>
      </w:r>
    </w:p>
    <w:p w:rsidR="00000000" w:rsidDel="00000000" w:rsidP="00000000" w:rsidRDefault="00000000" w:rsidRPr="00000000" w14:paraId="00000005">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Bdr>
          <w:bottom w:color="auto" w:space="18" w:sz="0" w:val="none"/>
        </w:pBdr>
        <w:spacing w:line="384.0000000000000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didn't even want to take the tag off,” she said about her American Eagle jeans. “It was like a marker of 'I did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Bdr>
          <w:bottom w:color="auto" w:space="18" w:sz="0" w:val="none"/>
        </w:pBdr>
        <w:spacing w:line="384.00000000000006" w:lineRule="auto"/>
        <w:rPr>
          <w:rFonts w:ascii="Georgia" w:cs="Georgia" w:eastAsia="Georgia" w:hAnsi="Georgia"/>
          <w:sz w:val="24"/>
          <w:szCs w:val="24"/>
        </w:rPr>
      </w:pPr>
      <w:commentRangeStart w:id="1"/>
      <w:r w:rsidDel="00000000" w:rsidR="00000000" w:rsidRPr="00000000">
        <w:rPr>
          <w:rFonts w:ascii="Georgia" w:cs="Georgia" w:eastAsia="Georgia" w:hAnsi="Georgia"/>
          <w:sz w:val="24"/>
          <w:szCs w:val="24"/>
          <w:rtl w:val="0"/>
        </w:rPr>
        <w:t xml:space="preserve">Perhaps it was her slim tall Barbie dolls growing up or the eruption of skinny beauty standard posts titled “Thinspo” on Tumblr, but Ahmed said she would eat less to be thinner. New clothes could monitor the progress.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Bdr>
          <w:bottom w:color="auto" w:space="18" w:sz="0" w:val="none"/>
        </w:pBdr>
        <w:spacing w:line="384.0000000000000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when the double zero jeans from Old Navy didn't fit, even though the ones from American Eagle did, Ahmed said it tripped her out and made her “feel unattractive.”</w:t>
      </w:r>
    </w:p>
    <w:p w:rsidR="00000000" w:rsidDel="00000000" w:rsidP="00000000" w:rsidRDefault="00000000" w:rsidRPr="00000000" w14:paraId="0000000B">
      <w:pPr>
        <w:pBdr>
          <w:bottom w:color="auto" w:space="18" w:sz="0" w:val="none"/>
        </w:pBdr>
        <w:spacing w:line="384.0000000000000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Different jean sizes fitting Ahmed is an example </w:t>
      </w:r>
      <w:commentRangeStart w:id="2"/>
      <w:r w:rsidDel="00000000" w:rsidR="00000000" w:rsidRPr="00000000">
        <w:rPr>
          <w:rFonts w:ascii="Georgia" w:cs="Georgia" w:eastAsia="Georgia" w:hAnsi="Georgia"/>
          <w:sz w:val="24"/>
          <w:szCs w:val="24"/>
          <w:rtl w:val="0"/>
        </w:rPr>
        <w:t xml:space="preserve">of vanity sizing, where clothing brands label their clothes smaller than they actually are.</w:t>
      </w:r>
      <w:commentRangeEnd w:id="2"/>
      <w:r w:rsidDel="00000000" w:rsidR="00000000" w:rsidRPr="00000000">
        <w:commentReference w:id="2"/>
      </w:r>
      <w:r w:rsidDel="00000000" w:rsidR="00000000" w:rsidRPr="00000000">
        <w:rPr>
          <w:rFonts w:ascii="Georgia" w:cs="Georgia" w:eastAsia="Georgia" w:hAnsi="Georgia"/>
          <w:sz w:val="24"/>
          <w:szCs w:val="24"/>
          <w:rtl w:val="0"/>
        </w:rPr>
        <w:t xml:space="preserve"> </w:t>
      </w:r>
      <w:ins w:author="Ananya Chetia" w:id="0" w:date="2025-03-31T01:01:47Z">
        <w:commentRangeStart w:id="3"/>
        <w:r w:rsidDel="00000000" w:rsidR="00000000" w:rsidRPr="00000000">
          <w:rPr>
            <w:rFonts w:ascii="Georgia" w:cs="Georgia" w:eastAsia="Georgia" w:hAnsi="Georgia"/>
            <w:sz w:val="24"/>
            <w:szCs w:val="24"/>
            <w:rtl w:val="0"/>
          </w:rPr>
          <w:t xml:space="preserve">This means there's no consistency across brands when it comes to what the measurements for each size actually are.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pBdr>
          <w:bottom w:color="auto" w:space="18" w:sz="0" w:val="none"/>
        </w:pBdr>
        <w:spacing w:line="384.00000000000006" w:lineRule="auto"/>
        <w:rPr>
          <w:rFonts w:ascii="Georgia" w:cs="Georgia" w:eastAsia="Georgia" w:hAnsi="Georgia"/>
          <w:sz w:val="24"/>
          <w:szCs w:val="24"/>
        </w:rPr>
      </w:pPr>
      <w:del w:author="Ananya Chetia" w:id="1" w:date="2025-03-31T01:02:13Z">
        <w:commentRangeStart w:id="4"/>
        <w:r w:rsidDel="00000000" w:rsidR="00000000" w:rsidRPr="00000000">
          <w:rPr>
            <w:rFonts w:ascii="Georgia" w:cs="Georgia" w:eastAsia="Georgia" w:hAnsi="Georgia"/>
            <w:sz w:val="24"/>
            <w:szCs w:val="24"/>
            <w:rtl w:val="0"/>
          </w:rPr>
          <w:delText xml:space="preserve">From the dataset I built, </w:delText>
        </w:r>
      </w:del>
      <w:ins w:author="Ananya Chetia" w:id="1" w:date="2025-03-31T01:02:13Z">
        <w:r w:rsidDel="00000000" w:rsidR="00000000" w:rsidRPr="00000000">
          <w:rPr>
            <w:rFonts w:ascii="Georgia" w:cs="Georgia" w:eastAsia="Georgia" w:hAnsi="Georgia"/>
            <w:sz w:val="24"/>
            <w:szCs w:val="24"/>
            <w:rtl w:val="0"/>
          </w:rPr>
          <w:t xml:space="preserve">From the dataset I built, no two brands had matching measurements between sizes XS to XL. </w:t>
        </w:r>
      </w:ins>
      <w:del w:author="Ananya Chetia" w:id="1" w:date="2025-03-31T01:02:13Z">
        <w:r w:rsidDel="00000000" w:rsidR="00000000" w:rsidRPr="00000000">
          <w:rPr>
            <w:rFonts w:ascii="Georgia" w:cs="Georgia" w:eastAsia="Georgia" w:hAnsi="Georgia"/>
            <w:sz w:val="24"/>
            <w:szCs w:val="24"/>
            <w:rtl w:val="0"/>
          </w:rPr>
          <w:delText xml:space="preserve">no two brands had matching measurements between sizes XS to XL. </w:delText>
        </w:r>
      </w:del>
      <w:r w:rsidDel="00000000" w:rsidR="00000000" w:rsidRPr="00000000">
        <w:rPr>
          <w:rFonts w:ascii="Georgia" w:cs="Georgia" w:eastAsia="Georgia" w:hAnsi="Georgia"/>
          <w:sz w:val="24"/>
          <w:szCs w:val="24"/>
          <w:rtl w:val="0"/>
        </w:rPr>
        <w:t xml:space="preserve">High-end brands like AMO, AYR and Agolde had a smaller range of hip sizes from XS to XL compared to fast fashion brands like Old Navy or Ambercrombie &amp; Fitch.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pBdr>
          <w:bottom w:color="auto" w:space="18" w:sz="0" w:val="none"/>
        </w:pBdr>
        <w:spacing w:line="384.00000000000006" w:lineRule="auto"/>
        <w:rPr>
          <w:rFonts w:ascii="Georgia" w:cs="Georgia" w:eastAsia="Georgia" w:hAnsi="Georgia"/>
          <w:b w:val="1"/>
          <w:sz w:val="24"/>
          <w:szCs w:val="24"/>
          <w:highlight w:val="yellow"/>
        </w:rPr>
      </w:pPr>
      <w:r w:rsidDel="00000000" w:rsidR="00000000" w:rsidRPr="00000000">
        <w:rPr>
          <w:rFonts w:ascii="Georgia" w:cs="Georgia" w:eastAsia="Georgia" w:hAnsi="Georgia"/>
          <w:sz w:val="24"/>
          <w:szCs w:val="24"/>
          <w:highlight w:val="yellow"/>
          <w:rtl w:val="0"/>
        </w:rPr>
        <w:t xml:space="preserve">[</w:t>
      </w:r>
      <w:r w:rsidDel="00000000" w:rsidR="00000000" w:rsidRPr="00000000">
        <w:rPr>
          <w:rFonts w:ascii="Georgia" w:cs="Georgia" w:eastAsia="Georgia" w:hAnsi="Georgia"/>
          <w:b w:val="1"/>
          <w:sz w:val="24"/>
          <w:szCs w:val="24"/>
          <w:highlight w:val="yellow"/>
          <w:rtl w:val="0"/>
        </w:rPr>
        <w:t xml:space="preserve">CHART ONE] </w:t>
      </w:r>
    </w:p>
    <w:p w:rsidR="00000000" w:rsidDel="00000000" w:rsidP="00000000" w:rsidRDefault="00000000" w:rsidRPr="00000000" w14:paraId="00000011">
      <w:pPr>
        <w:pBdr>
          <w:bottom w:color="auto" w:space="18" w:sz="0" w:val="none"/>
        </w:pBdr>
        <w:spacing w:line="384.00000000000006" w:lineRule="auto"/>
        <w:rPr>
          <w:rFonts w:ascii="Georgia" w:cs="Georgia" w:eastAsia="Georgia" w:hAnsi="Georgia"/>
          <w:i w:val="1"/>
          <w:color w:val="980000"/>
          <w:sz w:val="24"/>
          <w:szCs w:val="24"/>
          <w:highlight w:val="yellow"/>
        </w:rPr>
      </w:pPr>
      <w:r w:rsidDel="00000000" w:rsidR="00000000" w:rsidRPr="00000000">
        <w:rPr>
          <w:rFonts w:ascii="Georgia" w:cs="Georgia" w:eastAsia="Georgia" w:hAnsi="Georgia"/>
          <w:i w:val="1"/>
          <w:color w:val="980000"/>
          <w:sz w:val="24"/>
          <w:szCs w:val="24"/>
          <w:highlight w:val="yellow"/>
          <w:rtl w:val="0"/>
        </w:rPr>
        <w:t xml:space="preserve">FOR MORE DETAILS ON THIS CHART, SCROLL TO THE LAST PAGE. </w:t>
      </w:r>
    </w:p>
    <w:p w:rsidR="00000000" w:rsidDel="00000000" w:rsidP="00000000" w:rsidRDefault="00000000" w:rsidRPr="00000000" w14:paraId="00000012">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Bdr>
          <w:bottom w:color="auto" w:space="18" w:sz="0" w:val="none"/>
        </w:pBdr>
        <w:spacing w:line="384.00000000000006" w:lineRule="auto"/>
        <w:rPr>
          <w:del w:author="Ananya Chetia" w:id="2" w:date="2025-03-31T01:25:35Z"/>
          <w:rFonts w:ascii="Georgia" w:cs="Georgia" w:eastAsia="Georgia" w:hAnsi="Georgia"/>
          <w:sz w:val="24"/>
          <w:szCs w:val="24"/>
        </w:rPr>
      </w:pPr>
      <w:del w:author="Ananya Chetia" w:id="2" w:date="2025-03-31T01:25:35Z">
        <w:commentRangeStart w:id="5"/>
        <w:r w:rsidDel="00000000" w:rsidR="00000000" w:rsidRPr="00000000">
          <w:rPr>
            <w:rFonts w:ascii="Georgia" w:cs="Georgia" w:eastAsia="Georgia" w:hAnsi="Georgia"/>
            <w:sz w:val="24"/>
            <w:szCs w:val="24"/>
            <w:rtl w:val="0"/>
          </w:rPr>
          <w:delText xml:space="preserve">Sizes are often categorized as small, medium, large and extra large, with plus sizes, petite sizes and tall sizes having separate measurements. Jean sizes for the majority of the brands I scraped traditionally follow a size zero to size 16 range, but for the sake of consistency, I am using letter sizing for my analysis.</w:delText>
        </w:r>
      </w:del>
    </w:p>
    <w:p w:rsidR="00000000" w:rsidDel="00000000" w:rsidP="00000000" w:rsidRDefault="00000000" w:rsidRPr="00000000" w14:paraId="00000015">
      <w:pPr>
        <w:pBdr>
          <w:bottom w:color="auto" w:space="18" w:sz="0" w:val="none"/>
        </w:pBdr>
        <w:spacing w:line="384.00000000000006" w:lineRule="auto"/>
        <w:rPr>
          <w:del w:author="Ananya Chetia" w:id="2" w:date="2025-03-31T01:25:35Z"/>
          <w:rFonts w:ascii="Georgia" w:cs="Georgia" w:eastAsia="Georgia" w:hAnsi="Georgia"/>
          <w:sz w:val="24"/>
          <w:szCs w:val="24"/>
        </w:rPr>
      </w:pPr>
      <w:del w:author="Ananya Chetia" w:id="2" w:date="2025-03-31T01:25:35Z">
        <w:r w:rsidDel="00000000" w:rsidR="00000000" w:rsidRPr="00000000">
          <w:rPr>
            <w:rtl w:val="0"/>
          </w:rPr>
        </w:r>
      </w:del>
    </w:p>
    <w:p w:rsidR="00000000" w:rsidDel="00000000" w:rsidP="00000000" w:rsidRDefault="00000000" w:rsidRPr="00000000" w14:paraId="00000016">
      <w:pPr>
        <w:pBdr>
          <w:bottom w:color="auto" w:space="18" w:sz="0" w:val="none"/>
        </w:pBdr>
        <w:spacing w:line="384.00000000000006" w:lineRule="auto"/>
        <w:rPr>
          <w:del w:author="Ananya Chetia" w:id="2" w:date="2025-03-31T01:25:35Z"/>
          <w:rFonts w:ascii="Georgia" w:cs="Georgia" w:eastAsia="Georgia" w:hAnsi="Georgia"/>
          <w:sz w:val="24"/>
          <w:szCs w:val="24"/>
        </w:rPr>
      </w:pPr>
      <w:del w:author="Ananya Chetia" w:id="2" w:date="2025-03-31T01:25:35Z">
        <w:r w:rsidDel="00000000" w:rsidR="00000000" w:rsidRPr="00000000">
          <w:rPr>
            <w:rFonts w:ascii="Georgia" w:cs="Georgia" w:eastAsia="Georgia" w:hAnsi="Georgia"/>
            <w:sz w:val="24"/>
            <w:szCs w:val="24"/>
            <w:rtl w:val="0"/>
          </w:rPr>
          <w:delText xml:space="preserve">Identifying sizes as letters or numbers do not impact the data as they are just variables. It is what we </w:delText>
        </w:r>
        <w:r w:rsidDel="00000000" w:rsidR="00000000" w:rsidRPr="00000000">
          <w:rPr>
            <w:rFonts w:ascii="Georgia" w:cs="Georgia" w:eastAsia="Georgia" w:hAnsi="Georgia"/>
            <w:i w:val="1"/>
            <w:sz w:val="24"/>
            <w:szCs w:val="24"/>
            <w:rtl w:val="0"/>
          </w:rPr>
          <w:delText xml:space="preserve">categorize</w:delText>
        </w:r>
        <w:r w:rsidDel="00000000" w:rsidR="00000000" w:rsidRPr="00000000">
          <w:rPr>
            <w:rFonts w:ascii="Georgia" w:cs="Georgia" w:eastAsia="Georgia" w:hAnsi="Georgia"/>
            <w:sz w:val="24"/>
            <w:szCs w:val="24"/>
            <w:rtl w:val="0"/>
          </w:rPr>
          <w:delText xml:space="preserve"> as a small or size two that varies.</w:delText>
        </w:r>
      </w:del>
    </w:p>
    <w:p w:rsidR="00000000" w:rsidDel="00000000" w:rsidP="00000000" w:rsidRDefault="00000000" w:rsidRPr="00000000" w14:paraId="00000017">
      <w:pPr>
        <w:pBdr>
          <w:bottom w:color="auto" w:space="18" w:sz="0" w:val="none"/>
        </w:pBdr>
        <w:spacing w:line="384.00000000000006" w:lineRule="auto"/>
        <w:rPr>
          <w:rFonts w:ascii="Georgia" w:cs="Georgia" w:eastAsia="Georgia" w:hAnsi="Georgia"/>
          <w:sz w:val="24"/>
          <w:szCs w:val="24"/>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8">
      <w:pPr>
        <w:pBdr>
          <w:bottom w:color="auto" w:space="18" w:sz="0" w:val="none"/>
        </w:pBdr>
        <w:spacing w:line="384.00000000000006" w:lineRule="auto"/>
        <w:rPr>
          <w:rFonts w:ascii="Georgia" w:cs="Georgia" w:eastAsia="Georgia" w:hAnsi="Georgia"/>
          <w:sz w:val="24"/>
          <w:szCs w:val="24"/>
        </w:rPr>
      </w:pPr>
      <w:commentRangeStart w:id="6"/>
      <w:r w:rsidDel="00000000" w:rsidR="00000000" w:rsidRPr="00000000">
        <w:rPr>
          <w:rFonts w:ascii="Georgia" w:cs="Georgia" w:eastAsia="Georgia" w:hAnsi="Georgia"/>
          <w:sz w:val="24"/>
          <w:szCs w:val="24"/>
          <w:rtl w:val="0"/>
        </w:rPr>
        <w:t xml:space="preserve">For Ahmed, the numbers on a pant's tag measured her self-worth.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9">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Bdr>
          <w:bottom w:color="auto" w:space="18" w:sz="0" w:val="none"/>
        </w:pBdr>
        <w:spacing w:line="384.00000000000006" w:lineRule="auto"/>
        <w:rPr>
          <w:rFonts w:ascii="Georgia" w:cs="Georgia" w:eastAsia="Georgia" w:hAnsi="Georgia"/>
          <w:sz w:val="24"/>
          <w:szCs w:val="24"/>
        </w:rPr>
      </w:pPr>
      <w:commentRangeStart w:id="7"/>
      <w:r w:rsidDel="00000000" w:rsidR="00000000" w:rsidRPr="00000000">
        <w:rPr>
          <w:rFonts w:ascii="Georgia" w:cs="Georgia" w:eastAsia="Georgia" w:hAnsi="Georgia"/>
          <w:sz w:val="24"/>
          <w:szCs w:val="24"/>
          <w:rtl w:val="0"/>
        </w:rPr>
        <w:t xml:space="preserve">"Logically, I understand that my health is important," Ahmed said. "There are moments I get bad at it, just to see a pair of small pants not tighten up on my stomach."</w:t>
      </w:r>
    </w:p>
    <w:p w:rsidR="00000000" w:rsidDel="00000000" w:rsidP="00000000" w:rsidRDefault="00000000" w:rsidRPr="00000000" w14:paraId="0000001B">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pBdr>
          <w:bottom w:color="auto" w:space="18" w:sz="0" w:val="none"/>
        </w:pBdr>
        <w:spacing w:line="384.00000000000006" w:lineRule="auto"/>
        <w:rPr>
          <w:rFonts w:ascii="Georgia" w:cs="Georgia" w:eastAsia="Georgia" w:hAnsi="Georgia"/>
          <w:sz w:val="24"/>
          <w:szCs w:val="24"/>
        </w:rPr>
      </w:pPr>
      <w:hyperlink r:id="rId7">
        <w:r w:rsidDel="00000000" w:rsidR="00000000" w:rsidRPr="00000000">
          <w:rPr>
            <w:rFonts w:ascii="Georgia" w:cs="Georgia" w:eastAsia="Georgia" w:hAnsi="Georgia"/>
            <w:color w:val="800000"/>
            <w:sz w:val="24"/>
            <w:szCs w:val="24"/>
            <w:u w:val="single"/>
            <w:rtl w:val="0"/>
          </w:rPr>
          <w:t xml:space="preserve">Research</w:t>
        </w:r>
      </w:hyperlink>
      <w:r w:rsidDel="00000000" w:rsidR="00000000" w:rsidRPr="00000000">
        <w:rPr>
          <w:rFonts w:ascii="Georgia" w:cs="Georgia" w:eastAsia="Georgia" w:hAnsi="Georgia"/>
          <w:sz w:val="24"/>
          <w:szCs w:val="24"/>
          <w:rtl w:val="0"/>
        </w:rPr>
        <w:t xml:space="preserve"> shows one's mental image about being a larger size than what a size tag states may be detrimental to self-worth.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D">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pBdr>
          <w:bottom w:color="auto" w:space="18" w:sz="0" w:val="none"/>
        </w:pBdr>
        <w:spacing w:line="384.00000000000006" w:lineRule="auto"/>
        <w:rPr>
          <w:ins w:author="Ananya Chetia" w:id="3" w:date="2025-03-31T01:28:37Z"/>
          <w:rFonts w:ascii="Georgia" w:cs="Georgia" w:eastAsia="Georgia" w:hAnsi="Georgia"/>
          <w:sz w:val="24"/>
          <w:szCs w:val="24"/>
        </w:rPr>
      </w:pPr>
      <w:ins w:author="Ananya Chetia" w:id="3" w:date="2025-03-31T01:28:37Z">
        <w:r w:rsidDel="00000000" w:rsidR="00000000" w:rsidRPr="00000000">
          <w:rPr>
            <w:rFonts w:ascii="Georgia" w:cs="Georgia" w:eastAsia="Georgia" w:hAnsi="Georgia"/>
            <w:sz w:val="24"/>
            <w:szCs w:val="24"/>
            <w:rtl w:val="0"/>
          </w:rPr>
          <w:t xml:space="preserve">Critics say there are downsides to a universal size guide too. Given the vast differences in body types and sizes, it would be impossible to develop a size guide </w:t>
        </w:r>
        <w:r w:rsidDel="00000000" w:rsidR="00000000" w:rsidRPr="00000000">
          <w:rPr>
            <w:rFonts w:ascii="Georgia" w:cs="Georgia" w:eastAsia="Georgia" w:hAnsi="Georgia"/>
            <w:sz w:val="24"/>
            <w:szCs w:val="24"/>
            <w:rtl w:val="0"/>
          </w:rPr>
          <w:t xml:space="preserve">accommodating</w:t>
        </w:r>
        <w:r w:rsidDel="00000000" w:rsidR="00000000" w:rsidRPr="00000000">
          <w:rPr>
            <w:rFonts w:ascii="Georgia" w:cs="Georgia" w:eastAsia="Georgia" w:hAnsi="Georgia"/>
            <w:sz w:val="24"/>
            <w:szCs w:val="24"/>
            <w:rtl w:val="0"/>
          </w:rPr>
          <w:t xml:space="preserve"> every person. As an article from </w:t>
        </w:r>
        <w:r w:rsidDel="00000000" w:rsidR="00000000" w:rsidRPr="00000000">
          <w:fldChar w:fldCharType="begin"/>
        </w:r>
        <w:r w:rsidDel="00000000" w:rsidR="00000000" w:rsidRPr="00000000">
          <w:instrText xml:space="preserve">HYPERLINK "https://sizebay.com/en/blog/why-clothing-sizes-are-inconsistent-across-brands/#:~:text=Bodies%20are%20not%20standardized,-Universal%20sizing%20is&amp;text=But%20in%20practice%2C%20universal%20sizing,measurements%20are%20based%20on%20data"</w:instrText>
        </w:r>
        <w:r w:rsidDel="00000000" w:rsidR="00000000" w:rsidRPr="00000000">
          <w:fldChar w:fldCharType="separate"/>
        </w:r>
        <w:r w:rsidDel="00000000" w:rsidR="00000000" w:rsidRPr="00000000">
          <w:rPr>
            <w:rFonts w:ascii="Georgia" w:cs="Georgia" w:eastAsia="Georgia" w:hAnsi="Georgia"/>
            <w:sz w:val="24"/>
            <w:szCs w:val="24"/>
            <w:rtl w:val="0"/>
          </w:rPr>
          <w:t xml:space="preserve">sizebay</w:t>
        </w:r>
        <w:r w:rsidDel="00000000" w:rsidR="00000000" w:rsidRPr="00000000">
          <w:fldChar w:fldCharType="end"/>
        </w:r>
        <w:r w:rsidDel="00000000" w:rsidR="00000000" w:rsidRPr="00000000">
          <w:rPr>
            <w:rFonts w:ascii="Georgia" w:cs="Georgia" w:eastAsia="Georgia" w:hAnsi="Georgia"/>
            <w:sz w:val="24"/>
            <w:szCs w:val="24"/>
            <w:rtl w:val="0"/>
          </w:rPr>
          <w:t xml:space="preserve"> put it,  “standard measurements and sizing will never be able to capture the nuances and unique fit and style preferences of every single shopper."</w:t>
        </w:r>
      </w:ins>
    </w:p>
    <w:p w:rsidR="00000000" w:rsidDel="00000000" w:rsidP="00000000" w:rsidRDefault="00000000" w:rsidRPr="00000000" w14:paraId="0000001F">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pBdr>
          <w:bottom w:color="auto" w:space="18" w:sz="0" w:val="none"/>
        </w:pBdr>
        <w:spacing w:line="384.00000000000006" w:lineRule="auto"/>
        <w:rPr>
          <w:ins w:author="Ananya Chetia" w:id="9" w:date="2025-03-31T01:31:02Z"/>
          <w:rFonts w:ascii="Georgia" w:cs="Georgia" w:eastAsia="Georgia" w:hAnsi="Georgia"/>
          <w:sz w:val="24"/>
          <w:szCs w:val="24"/>
        </w:rPr>
      </w:pPr>
      <w:commentRangeStart w:id="8"/>
      <w:r w:rsidDel="00000000" w:rsidR="00000000" w:rsidRPr="00000000">
        <w:rPr>
          <w:rFonts w:ascii="Georgia" w:cs="Georgia" w:eastAsia="Georgia" w:hAnsi="Georgia"/>
          <w:sz w:val="24"/>
          <w:szCs w:val="24"/>
          <w:rtl w:val="0"/>
        </w:rPr>
        <w:t xml:space="preserve">According to the </w:t>
      </w:r>
      <w:hyperlink r:id="rId8">
        <w:r w:rsidDel="00000000" w:rsidR="00000000" w:rsidRPr="00000000">
          <w:rPr>
            <w:rFonts w:ascii="Georgia" w:cs="Georgia" w:eastAsia="Georgia" w:hAnsi="Georgia"/>
            <w:color w:val="800000"/>
            <w:sz w:val="24"/>
            <w:szCs w:val="24"/>
            <w:u w:val="single"/>
            <w:rtl w:val="0"/>
          </w:rPr>
          <w:t xml:space="preserve">Centers for Disease Control and Prevention,</w:t>
        </w:r>
      </w:hyperlink>
      <w:r w:rsidDel="00000000" w:rsidR="00000000" w:rsidRPr="00000000">
        <w:rPr>
          <w:rFonts w:ascii="Georgia" w:cs="Georgia" w:eastAsia="Georgia" w:hAnsi="Georgia"/>
          <w:sz w:val="24"/>
          <w:szCs w:val="24"/>
          <w:rtl w:val="0"/>
        </w:rPr>
        <w:t xml:space="preserve"> the average waist size for women is 38.7 inches. </w:t>
      </w:r>
      <w:ins w:author="Ananya Chetia" w:id="4" w:date="2025-03-31T01:34:02Z">
        <w:r w:rsidDel="00000000" w:rsidR="00000000" w:rsidRPr="00000000">
          <w:rPr>
            <w:rFonts w:ascii="Georgia" w:cs="Georgia" w:eastAsia="Georgia" w:hAnsi="Georgia"/>
            <w:sz w:val="24"/>
            <w:szCs w:val="24"/>
            <w:rtl w:val="0"/>
          </w:rPr>
          <w:t xml:space="preserve">Yet m</w:t>
        </w:r>
      </w:ins>
      <w:del w:author="Ananya Chetia" w:id="4" w:date="2025-03-31T01:34:02Z">
        <w:r w:rsidDel="00000000" w:rsidR="00000000" w:rsidRPr="00000000">
          <w:rPr>
            <w:rFonts w:ascii="Georgia" w:cs="Georgia" w:eastAsia="Georgia" w:hAnsi="Georgia"/>
            <w:sz w:val="24"/>
            <w:szCs w:val="24"/>
            <w:rtl w:val="0"/>
          </w:rPr>
          <w:delText xml:space="preserve">M</w:delText>
        </w:r>
      </w:del>
      <w:r w:rsidDel="00000000" w:rsidR="00000000" w:rsidRPr="00000000">
        <w:rPr>
          <w:rFonts w:ascii="Georgia" w:cs="Georgia" w:eastAsia="Georgia" w:hAnsi="Georgia"/>
          <w:sz w:val="24"/>
          <w:szCs w:val="24"/>
          <w:rtl w:val="0"/>
        </w:rPr>
        <w:t xml:space="preserve">ajority of the brands in this dataset categorize this average waist size as large </w:t>
      </w:r>
      <w:ins w:author="Ananya Chetia" w:id="5" w:date="2025-03-31T01:30:50Z">
        <w:r w:rsidDel="00000000" w:rsidR="00000000" w:rsidRPr="00000000">
          <w:rPr>
            <w:rFonts w:ascii="Georgia" w:cs="Georgia" w:eastAsia="Georgia" w:hAnsi="Georgia"/>
            <w:sz w:val="24"/>
            <w:szCs w:val="24"/>
            <w:rtl w:val="0"/>
          </w:rPr>
          <w:t xml:space="preserve">(L) </w:t>
        </w:r>
      </w:ins>
      <w:r w:rsidDel="00000000" w:rsidR="00000000" w:rsidRPr="00000000">
        <w:rPr>
          <w:rFonts w:ascii="Georgia" w:cs="Georgia" w:eastAsia="Georgia" w:hAnsi="Georgia"/>
          <w:sz w:val="24"/>
          <w:szCs w:val="24"/>
          <w:rtl w:val="0"/>
        </w:rPr>
        <w:t xml:space="preserve">or even extra large</w:t>
      </w:r>
      <w:ins w:author="Ananya Chetia" w:id="6" w:date="2025-03-31T01:30:53Z">
        <w:r w:rsidDel="00000000" w:rsidR="00000000" w:rsidRPr="00000000">
          <w:rPr>
            <w:rFonts w:ascii="Georgia" w:cs="Georgia" w:eastAsia="Georgia" w:hAnsi="Georgia"/>
            <w:sz w:val="24"/>
            <w:szCs w:val="24"/>
            <w:rtl w:val="0"/>
          </w:rPr>
          <w:t xml:space="preserve"> (XL)</w:t>
        </w:r>
      </w:ins>
      <w:r w:rsidDel="00000000" w:rsidR="00000000" w:rsidRPr="00000000">
        <w:rPr>
          <w:rFonts w:ascii="Georgia" w:cs="Georgia" w:eastAsia="Georgia" w:hAnsi="Georgia"/>
          <w:sz w:val="24"/>
          <w:szCs w:val="24"/>
          <w:rtl w:val="0"/>
        </w:rPr>
        <w:t xml:space="preserve">. </w:t>
      </w:r>
      <w:ins w:author="Ananya Chetia" w:id="7" w:date="2025-03-31T01:37:58Z">
        <w:r w:rsidDel="00000000" w:rsidR="00000000" w:rsidRPr="00000000">
          <w:rPr>
            <w:rFonts w:ascii="Georgia" w:cs="Georgia" w:eastAsia="Georgia" w:hAnsi="Georgia"/>
            <w:sz w:val="24"/>
            <w:szCs w:val="24"/>
            <w:rtl w:val="0"/>
          </w:rPr>
          <w:t xml:space="preserve">Despite branding itself as “one size fits all,” Brandy Melville excludes the average woman’s size by selling jeans with a 30-inch waist.</w:t>
        </w:r>
      </w:ins>
      <w:del w:author="Ananya Chetia" w:id="7" w:date="2025-03-31T01:37:58Z">
        <w:r w:rsidDel="00000000" w:rsidR="00000000" w:rsidRPr="00000000">
          <w:rPr>
            <w:rFonts w:ascii="Georgia" w:cs="Georgia" w:eastAsia="Georgia" w:hAnsi="Georgia"/>
            <w:sz w:val="24"/>
            <w:szCs w:val="24"/>
            <w:rtl w:val="0"/>
          </w:rPr>
          <w:delText xml:space="preserve">One-size-all stores like Brandy Melville, </w:delText>
        </w:r>
        <w:r w:rsidDel="00000000" w:rsidR="00000000" w:rsidRPr="00000000">
          <w:rPr>
            <w:rFonts w:ascii="Georgia" w:cs="Georgia" w:eastAsia="Georgia" w:hAnsi="Georgia"/>
            <w:sz w:val="24"/>
            <w:szCs w:val="24"/>
            <w:rtl w:val="0"/>
          </w:rPr>
          <w:delText xml:space="preserve">w</w:delText>
        </w:r>
      </w:del>
      <w:ins w:author="Ananya Chetia" w:id="8" w:date="2025-03-31T01:35:08Z">
        <w:del w:author="Ananya Chetia" w:id="7" w:date="2025-03-31T01:37:58Z">
          <w:r w:rsidDel="00000000" w:rsidR="00000000" w:rsidRPr="00000000">
            <w:rPr>
              <w:rFonts w:ascii="Georgia" w:cs="Georgia" w:eastAsia="Georgia" w:hAnsi="Georgia"/>
              <w:sz w:val="24"/>
              <w:szCs w:val="24"/>
              <w:rtl w:val="0"/>
            </w:rPr>
            <w:delText xml:space="preserve">ho </w:delText>
          </w:r>
          <w:r w:rsidDel="00000000" w:rsidR="00000000" w:rsidRPr="00000000">
            <w:rPr>
              <w:rFonts w:ascii="Georgia" w:cs="Georgia" w:eastAsia="Georgia" w:hAnsi="Georgia"/>
              <w:sz w:val="24"/>
              <w:szCs w:val="24"/>
              <w:rtl w:val="0"/>
            </w:rPr>
            <w:delText xml:space="preserve">brand itselfs with the one size fits all model, fail to sell jeans that fit the average women’s waist by selling bottoms with a waist size of 30 inches.</w:delText>
          </w:r>
        </w:del>
      </w:ins>
      <w:del w:author="Ananya Chetia" w:id="7" w:date="2025-03-31T01:37:58Z">
        <w:r w:rsidDel="00000000" w:rsidR="00000000" w:rsidRPr="00000000">
          <w:rPr>
            <w:rFonts w:ascii="Georgia" w:cs="Georgia" w:eastAsia="Georgia" w:hAnsi="Georgia"/>
            <w:sz w:val="24"/>
            <w:szCs w:val="24"/>
            <w:rtl w:val="0"/>
          </w:rPr>
          <w:delText xml:space="preserve">ho refused to give me their size chart, sell jeans with an average waist size of only 30 inches.</w:delText>
        </w:r>
      </w:del>
      <w:ins w:author="Ananya Chetia" w:id="9" w:date="2025-03-31T01:31:02Z">
        <w:commentRangeEnd w:id="8"/>
        <w:r w:rsidDel="00000000" w:rsidR="00000000" w:rsidRPr="00000000">
          <w:commentReference w:id="8"/>
        </w:r>
        <w:r w:rsidDel="00000000" w:rsidR="00000000" w:rsidRPr="00000000">
          <w:rPr>
            <w:rtl w:val="0"/>
          </w:rPr>
        </w:r>
      </w:ins>
    </w:p>
    <w:p w:rsidR="00000000" w:rsidDel="00000000" w:rsidP="00000000" w:rsidRDefault="00000000" w:rsidRPr="00000000" w14:paraId="00000021">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pBdr>
          <w:bottom w:color="auto" w:space="18" w:sz="0" w:val="none"/>
        </w:pBdr>
        <w:spacing w:line="384.00000000000006" w:lineRule="auto"/>
        <w:rPr>
          <w:rFonts w:ascii="Georgia" w:cs="Georgia" w:eastAsia="Georgia" w:hAnsi="Georgia"/>
          <w:sz w:val="24"/>
          <w:szCs w:val="24"/>
        </w:rPr>
      </w:pPr>
      <w:ins w:author="Ananya Chetia" w:id="10" w:date="2025-03-31T01:31:18Z">
        <w:commentRangeStart w:id="9"/>
        <w:r w:rsidDel="00000000" w:rsidR="00000000" w:rsidRPr="00000000">
          <w:rPr>
            <w:rFonts w:ascii="Georgia" w:cs="Georgia" w:eastAsia="Georgia" w:hAnsi="Georgia"/>
            <w:sz w:val="24"/>
            <w:szCs w:val="24"/>
            <w:rtl w:val="0"/>
          </w:rPr>
          <w:t xml:space="preserve">B</w:t>
        </w:r>
      </w:ins>
      <w:del w:author="Ananya Chetia" w:id="10" w:date="2025-03-31T01:31:18Z">
        <w:r w:rsidDel="00000000" w:rsidR="00000000" w:rsidRPr="00000000">
          <w:rPr>
            <w:rFonts w:ascii="Georgia" w:cs="Georgia" w:eastAsia="Georgia" w:hAnsi="Georgia"/>
            <w:sz w:val="24"/>
            <w:szCs w:val="24"/>
            <w:rtl w:val="0"/>
          </w:rPr>
          <w:delText xml:space="preserve">With no universal size guide, b</w:delText>
        </w:r>
      </w:del>
      <w:r w:rsidDel="00000000" w:rsidR="00000000" w:rsidRPr="00000000">
        <w:rPr>
          <w:rFonts w:ascii="Georgia" w:cs="Georgia" w:eastAsia="Georgia" w:hAnsi="Georgia"/>
          <w:sz w:val="24"/>
          <w:szCs w:val="24"/>
          <w:rtl w:val="0"/>
        </w:rPr>
        <w:t xml:space="preserve">rands design their own</w:t>
      </w:r>
      <w:ins w:author="Ananya Chetia" w:id="11" w:date="2025-03-31T01:31:22Z">
        <w:r w:rsidDel="00000000" w:rsidR="00000000" w:rsidRPr="00000000">
          <w:rPr>
            <w:rFonts w:ascii="Georgia" w:cs="Georgia" w:eastAsia="Georgia" w:hAnsi="Georgia"/>
            <w:sz w:val="24"/>
            <w:szCs w:val="24"/>
            <w:rtl w:val="0"/>
          </w:rPr>
          <w:t xml:space="preserve"> size guides</w:t>
        </w:r>
      </w:ins>
      <w:r w:rsidDel="00000000" w:rsidR="00000000" w:rsidRPr="00000000">
        <w:rPr>
          <w:rFonts w:ascii="Georgia" w:cs="Georgia" w:eastAsia="Georgia" w:hAnsi="Georgia"/>
          <w:sz w:val="24"/>
          <w:szCs w:val="24"/>
          <w:rtl w:val="0"/>
        </w:rPr>
        <w:t xml:space="preserve"> to cater to their audience and make consumers feel good </w:t>
      </w:r>
      <w:ins w:author="Ananya Chetia" w:id="12" w:date="2025-03-31T01:31:38Z">
        <w:r w:rsidDel="00000000" w:rsidR="00000000" w:rsidRPr="00000000">
          <w:rPr>
            <w:rFonts w:ascii="Georgia" w:cs="Georgia" w:eastAsia="Georgia" w:hAnsi="Georgia"/>
            <w:sz w:val="24"/>
            <w:szCs w:val="24"/>
            <w:rtl w:val="0"/>
          </w:rPr>
          <w:t xml:space="preserve">about </w:t>
        </w:r>
      </w:ins>
      <w:r w:rsidDel="00000000" w:rsidR="00000000" w:rsidRPr="00000000">
        <w:rPr>
          <w:rFonts w:ascii="Georgia" w:cs="Georgia" w:eastAsia="Georgia" w:hAnsi="Georgia"/>
          <w:sz w:val="24"/>
          <w:szCs w:val="24"/>
          <w:rtl w:val="0"/>
        </w:rPr>
        <w:t xml:space="preserve">p</w:t>
      </w:r>
      <w:ins w:author="Ananya Chetia" w:id="13" w:date="2025-03-31T01:31:42Z">
        <w:r w:rsidDel="00000000" w:rsidR="00000000" w:rsidRPr="00000000">
          <w:rPr>
            <w:rFonts w:ascii="Georgia" w:cs="Georgia" w:eastAsia="Georgia" w:hAnsi="Georgia"/>
            <w:sz w:val="24"/>
            <w:szCs w:val="24"/>
            <w:rtl w:val="0"/>
          </w:rPr>
          <w:t xml:space="preserve">urchasing</w:t>
        </w:r>
      </w:ins>
      <w:del w:author="Ananya Chetia" w:id="13" w:date="2025-03-31T01:31:42Z">
        <w:r w:rsidDel="00000000" w:rsidR="00000000" w:rsidRPr="00000000">
          <w:rPr>
            <w:rFonts w:ascii="Georgia" w:cs="Georgia" w:eastAsia="Georgia" w:hAnsi="Georgia"/>
            <w:sz w:val="24"/>
            <w:szCs w:val="24"/>
            <w:rtl w:val="0"/>
          </w:rPr>
          <w:delText xml:space="preserve">icking</w:delText>
        </w:r>
      </w:del>
      <w:r w:rsidDel="00000000" w:rsidR="00000000" w:rsidRPr="00000000">
        <w:rPr>
          <w:rFonts w:ascii="Georgia" w:cs="Georgia" w:eastAsia="Georgia" w:hAnsi="Georgia"/>
          <w:sz w:val="24"/>
          <w:szCs w:val="24"/>
          <w:rtl w:val="0"/>
        </w:rPr>
        <w:t xml:space="preserve"> </w:t>
      </w:r>
      <w:del w:author="Ananya Chetia" w:id="14" w:date="2025-03-31T01:31:46Z">
        <w:r w:rsidDel="00000000" w:rsidR="00000000" w:rsidRPr="00000000">
          <w:rPr>
            <w:rFonts w:ascii="Georgia" w:cs="Georgia" w:eastAsia="Georgia" w:hAnsi="Georgia"/>
            <w:sz w:val="24"/>
            <w:szCs w:val="24"/>
            <w:rtl w:val="0"/>
          </w:rPr>
          <w:delText xml:space="preserve">up</w:delText>
        </w:r>
      </w:del>
      <w:r w:rsidDel="00000000" w:rsidR="00000000" w:rsidRPr="00000000">
        <w:rPr>
          <w:rFonts w:ascii="Georgia" w:cs="Georgia" w:eastAsia="Georgia" w:hAnsi="Georgia"/>
          <w:sz w:val="24"/>
          <w:szCs w:val="24"/>
          <w:rtl w:val="0"/>
        </w:rPr>
        <w:t xml:space="preserve"> cloth</w:t>
      </w:r>
      <w:ins w:author="Ananya Chetia" w:id="15" w:date="2025-03-31T01:31:48Z">
        <w:r w:rsidDel="00000000" w:rsidR="00000000" w:rsidRPr="00000000">
          <w:rPr>
            <w:rFonts w:ascii="Georgia" w:cs="Georgia" w:eastAsia="Georgia" w:hAnsi="Georgia"/>
            <w:sz w:val="24"/>
            <w:szCs w:val="24"/>
            <w:rtl w:val="0"/>
          </w:rPr>
          <w:t xml:space="preserve">es</w:t>
        </w:r>
      </w:ins>
      <w:del w:author="Ananya Chetia" w:id="15" w:date="2025-03-31T01:31:48Z">
        <w:r w:rsidDel="00000000" w:rsidR="00000000" w:rsidRPr="00000000">
          <w:rPr>
            <w:rFonts w:ascii="Georgia" w:cs="Georgia" w:eastAsia="Georgia" w:hAnsi="Georgia"/>
            <w:sz w:val="24"/>
            <w:szCs w:val="24"/>
            <w:rtl w:val="0"/>
          </w:rPr>
          <w:delText xml:space="preserve">ing</w:delText>
        </w:r>
      </w:del>
      <w:r w:rsidDel="00000000" w:rsidR="00000000" w:rsidRPr="00000000">
        <w:rPr>
          <w:rFonts w:ascii="Georgia" w:cs="Georgia" w:eastAsia="Georgia" w:hAnsi="Georgia"/>
          <w:sz w:val="24"/>
          <w:szCs w:val="24"/>
          <w:rtl w:val="0"/>
        </w:rPr>
        <w:t xml:space="preserve"> as</w:t>
      </w:r>
      <w:ins w:author="Ananya Chetia" w:id="16" w:date="2025-03-31T01:31:53Z">
        <w:r w:rsidDel="00000000" w:rsidR="00000000" w:rsidRPr="00000000">
          <w:rPr>
            <w:rFonts w:ascii="Georgia" w:cs="Georgia" w:eastAsia="Georgia" w:hAnsi="Georgia"/>
            <w:sz w:val="24"/>
            <w:szCs w:val="24"/>
            <w:rtl w:val="0"/>
          </w:rPr>
          <w:t xml:space="preserve"> a</w:t>
        </w:r>
      </w:ins>
      <w:r w:rsidDel="00000000" w:rsidR="00000000" w:rsidRPr="00000000">
        <w:rPr>
          <w:rFonts w:ascii="Georgia" w:cs="Georgia" w:eastAsia="Georgia" w:hAnsi="Georgia"/>
          <w:sz w:val="24"/>
          <w:szCs w:val="24"/>
          <w:rtl w:val="0"/>
        </w:rPr>
        <w:t xml:space="preserve"> size small, said Patience Billingsley, a graduate of the University of Arkansas, where she conducted research on vanity sizing.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3">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pBdr>
          <w:bottom w:color="auto" w:space="18" w:sz="0" w:val="none"/>
        </w:pBdr>
        <w:spacing w:line="384.0000000000000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"[Vanity sizing] is also unethical and it can be </w:t>
      </w:r>
      <w:r w:rsidDel="00000000" w:rsidR="00000000" w:rsidRPr="00000000">
        <w:rPr>
          <w:rFonts w:ascii="Georgia" w:cs="Georgia" w:eastAsia="Georgia" w:hAnsi="Georgia"/>
          <w:sz w:val="24"/>
          <w:szCs w:val="24"/>
          <w:rtl w:val="0"/>
        </w:rPr>
        <w:t xml:space="preserve">manipulating</w:t>
      </w:r>
      <w:r w:rsidDel="00000000" w:rsidR="00000000" w:rsidRPr="00000000">
        <w:rPr>
          <w:rFonts w:ascii="Georgia" w:cs="Georgia" w:eastAsia="Georgia" w:hAnsi="Georgia"/>
          <w:sz w:val="24"/>
          <w:szCs w:val="24"/>
          <w:rtl w:val="0"/>
        </w:rPr>
        <w:t xml:space="preserve"> to tell customers a size they are not," said Billingsley.</w:t>
      </w:r>
    </w:p>
    <w:p w:rsidR="00000000" w:rsidDel="00000000" w:rsidP="00000000" w:rsidRDefault="00000000" w:rsidRPr="00000000" w14:paraId="00000025">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Bdr>
          <w:bottom w:color="auto" w:space="18" w:sz="0" w:val="none"/>
        </w:pBdr>
        <w:spacing w:line="384.00000000000006" w:lineRule="auto"/>
        <w:rPr>
          <w:ins w:author="Ananya Chetia" w:id="17" w:date="2025-03-31T01:32:32Z"/>
          <w:rFonts w:ascii="Georgia" w:cs="Georgia" w:eastAsia="Georgia" w:hAnsi="Georgia"/>
          <w:sz w:val="24"/>
          <w:szCs w:val="24"/>
        </w:rPr>
      </w:pPr>
      <w:del w:author="Ananya Chetia" w:id="17" w:date="2025-03-31T01:32:32Z">
        <w:commentRangeStart w:id="10"/>
        <w:r w:rsidDel="00000000" w:rsidR="00000000" w:rsidRPr="00000000">
          <w:rPr>
            <w:rFonts w:ascii="Georgia" w:cs="Georgia" w:eastAsia="Georgia" w:hAnsi="Georgia"/>
            <w:sz w:val="24"/>
            <w:szCs w:val="24"/>
            <w:rtl w:val="0"/>
          </w:rPr>
          <w:delText xml:space="preserve">As online shopping </w:delText>
        </w:r>
        <w:r w:rsidDel="00000000" w:rsidR="00000000" w:rsidRPr="00000000">
          <w:fldChar w:fldCharType="begin"/>
        </w:r>
        <w:r w:rsidDel="00000000" w:rsidR="00000000" w:rsidRPr="00000000">
          <w:delInstrText xml:space="preserve">HYPERLINK "https://inbeat.agency/blog/online-shopping-statistics/"</w:delInstrText>
        </w:r>
        <w:r w:rsidDel="00000000" w:rsidR="00000000" w:rsidRPr="00000000">
          <w:fldChar w:fldCharType="separate"/>
        </w:r>
        <w:r w:rsidDel="00000000" w:rsidR="00000000" w:rsidRPr="00000000">
          <w:rPr>
            <w:rFonts w:ascii="Georgia" w:cs="Georgia" w:eastAsia="Georgia" w:hAnsi="Georgia"/>
            <w:color w:val="800000"/>
            <w:sz w:val="24"/>
            <w:szCs w:val="24"/>
            <w:u w:val="single"/>
            <w:rtl w:val="0"/>
          </w:rPr>
          <w:delText xml:space="preserve">increases,</w:delText>
        </w:r>
        <w:r w:rsidDel="00000000" w:rsidR="00000000" w:rsidRPr="00000000">
          <w:fldChar w:fldCharType="end"/>
        </w:r>
        <w:r w:rsidDel="00000000" w:rsidR="00000000" w:rsidRPr="00000000">
          <w:rPr>
            <w:rFonts w:ascii="Georgia" w:cs="Georgia" w:eastAsia="Georgia" w:hAnsi="Georgia"/>
            <w:sz w:val="24"/>
            <w:szCs w:val="24"/>
            <w:rtl w:val="0"/>
          </w:rPr>
          <w:delText xml:space="preserve">especially post the 2020 pandemic, so does the trend</w:delText>
        </w:r>
      </w:del>
      <w:ins w:author="Ananya Chetia" w:id="17" w:date="2025-03-31T01:32:32Z">
        <w:del w:author="Ananya Chetia" w:id="17" w:date="2025-03-31T01:32:32Z">
          <w:commentRangeEnd w:id="10"/>
          <w:r w:rsidDel="00000000" w:rsidR="00000000" w:rsidRPr="00000000">
            <w:commentReference w:id="10"/>
          </w:r>
          <w:r w:rsidDel="00000000" w:rsidR="00000000" w:rsidRPr="00000000">
            <w:rPr>
              <w:rFonts w:ascii="Georgia" w:cs="Georgia" w:eastAsia="Georgia" w:hAnsi="Georgia"/>
              <w:sz w:val="24"/>
              <w:szCs w:val="24"/>
              <w:rtl w:val="0"/>
            </w:rPr>
            <w:delText xml:space="preserve"> </w:delText>
          </w:r>
          <w:r w:rsidDel="00000000" w:rsidR="00000000" w:rsidRPr="00000000">
            <w:rPr>
              <w:rFonts w:ascii="Georgia" w:cs="Georgia" w:eastAsia="Georgia" w:hAnsi="Georgia"/>
              <w:sz w:val="24"/>
              <w:szCs w:val="24"/>
              <w:rtl w:val="0"/>
            </w:rPr>
            <w:delText xml:space="preserve">of </w:delText>
          </w:r>
          <w:r w:rsidDel="00000000" w:rsidR="00000000" w:rsidRPr="00000000">
            <w:rPr>
              <w:rFonts w:ascii="Georgia" w:cs="Georgia" w:eastAsia="Georgia" w:hAnsi="Georgia"/>
              <w:sz w:val="24"/>
              <w:szCs w:val="24"/>
              <w:rtl w:val="0"/>
            </w:rPr>
            <w:delText xml:space="preserve">ordering the same apparel in multiple sizes and </w:delText>
          </w:r>
          <w:r w:rsidDel="00000000" w:rsidR="00000000" w:rsidRPr="00000000">
            <w:rPr>
              <w:rFonts w:ascii="Georgia" w:cs="Georgia" w:eastAsia="Georgia" w:hAnsi="Georgia"/>
              <w:sz w:val="24"/>
              <w:szCs w:val="24"/>
              <w:rtl w:val="0"/>
            </w:rPr>
            <w:delText xml:space="preserve">returning</w:delText>
          </w:r>
          <w:r w:rsidDel="00000000" w:rsidR="00000000" w:rsidRPr="00000000">
            <w:rPr>
              <w:rFonts w:ascii="Georgia" w:cs="Georgia" w:eastAsia="Georgia" w:hAnsi="Georgia"/>
              <w:sz w:val="24"/>
              <w:szCs w:val="24"/>
              <w:rtl w:val="0"/>
            </w:rPr>
            <w:delText xml:space="preserve"> what doesn't fit. </w:delText>
          </w:r>
        </w:del>
      </w:ins>
      <w:del w:author="Ananya Chetia" w:id="17" w:date="2025-03-31T01:32:32Z">
        <w:r w:rsidDel="00000000" w:rsidR="00000000" w:rsidRPr="00000000">
          <w:rPr>
            <w:rFonts w:ascii="Georgia" w:cs="Georgia" w:eastAsia="Georgia" w:hAnsi="Georgia"/>
            <w:sz w:val="24"/>
            <w:szCs w:val="24"/>
            <w:rtl w:val="0"/>
          </w:rPr>
          <w:delText xml:space="preserve"> of returning clothes that don't</w:delText>
        </w:r>
        <w:r w:rsidDel="00000000" w:rsidR="00000000" w:rsidRPr="00000000">
          <w:fldChar w:fldCharType="begin"/>
        </w:r>
        <w:r w:rsidDel="00000000" w:rsidR="00000000" w:rsidRPr="00000000">
          <w:delInstrText xml:space="preserve">HYPERLINK "https://www.shopify.com/enterprise/blog/ecommerce-returns"</w:delInstrText>
        </w:r>
        <w:r w:rsidDel="00000000" w:rsidR="00000000" w:rsidRPr="00000000">
          <w:fldChar w:fldCharType="separate"/>
        </w:r>
        <w:r w:rsidDel="00000000" w:rsidR="00000000" w:rsidRPr="00000000">
          <w:rPr>
            <w:rFonts w:ascii="Georgia" w:cs="Georgia" w:eastAsia="Georgia" w:hAnsi="Georgia"/>
            <w:color w:val="800000"/>
            <w:sz w:val="24"/>
            <w:szCs w:val="24"/>
            <w:u w:val="single"/>
            <w:rtl w:val="0"/>
          </w:rPr>
          <w:delText xml:space="preserve"> fit </w:delText>
        </w:r>
        <w:r w:rsidDel="00000000" w:rsidR="00000000" w:rsidRPr="00000000">
          <w:fldChar w:fldCharType="end"/>
        </w:r>
        <w:r w:rsidDel="00000000" w:rsidR="00000000" w:rsidRPr="00000000">
          <w:rPr>
            <w:rFonts w:ascii="Georgia" w:cs="Georgia" w:eastAsia="Georgia" w:hAnsi="Georgia"/>
            <w:sz w:val="24"/>
            <w:szCs w:val="24"/>
            <w:rtl w:val="0"/>
          </w:rPr>
          <w:delText xml:space="preserve">.</w:delText>
        </w:r>
      </w:del>
      <w:ins w:author="Ananya Chetia" w:id="17" w:date="2025-03-31T01:32:32Z">
        <w:r w:rsidDel="00000000" w:rsidR="00000000" w:rsidRPr="00000000">
          <w:rPr>
            <w:rFonts w:ascii="Georgia" w:cs="Georgia" w:eastAsia="Georgia" w:hAnsi="Georgia"/>
            <w:sz w:val="24"/>
            <w:szCs w:val="24"/>
            <w:rtl w:val="0"/>
          </w:rPr>
          <w:t xml:space="preserve">Because vanity sizing misleads shoppers, consumers often order the same item in different </w:t>
        </w:r>
        <w:r w:rsidDel="00000000" w:rsidR="00000000" w:rsidRPr="00000000">
          <w:rPr>
            <w:rFonts w:ascii="Georgia" w:cs="Georgia" w:eastAsia="Georgia" w:hAnsi="Georgia"/>
            <w:sz w:val="24"/>
            <w:szCs w:val="24"/>
            <w:rtl w:val="0"/>
          </w:rPr>
          <w:t xml:space="preserve">sizes to</w:t>
        </w:r>
        <w:r w:rsidDel="00000000" w:rsidR="00000000" w:rsidRPr="00000000">
          <w:rPr>
            <w:rFonts w:ascii="Georgia" w:cs="Georgia" w:eastAsia="Georgia" w:hAnsi="Georgia"/>
            <w:sz w:val="24"/>
            <w:szCs w:val="24"/>
            <w:rtl w:val="0"/>
          </w:rPr>
          <w:t xml:space="preserve"> see what works. With the rise of online shopping—especially since the 2020 pandemic—the trend of </w:t>
        </w:r>
        <w:r w:rsidDel="00000000" w:rsidR="00000000" w:rsidRPr="00000000">
          <w:rPr>
            <w:rFonts w:ascii="Georgia" w:cs="Georgia" w:eastAsia="Georgia" w:hAnsi="Georgia"/>
            <w:sz w:val="24"/>
            <w:szCs w:val="24"/>
            <w:rtl w:val="0"/>
          </w:rPr>
          <w:t xml:space="preserve">over-purchasing</w:t>
        </w:r>
        <w:r w:rsidDel="00000000" w:rsidR="00000000" w:rsidRPr="00000000">
          <w:rPr>
            <w:rFonts w:ascii="Georgia" w:cs="Georgia" w:eastAsia="Georgia" w:hAnsi="Georgia"/>
            <w:sz w:val="24"/>
            <w:szCs w:val="24"/>
            <w:rtl w:val="0"/>
          </w:rPr>
          <w:t xml:space="preserve"> and returning what doesn’t fit has only grown. </w:t>
        </w:r>
        <w:r w:rsidDel="00000000" w:rsidR="00000000" w:rsidRPr="00000000">
          <w:rPr>
            <w:rtl w:val="0"/>
          </w:rPr>
        </w:r>
      </w:ins>
    </w:p>
    <w:p w:rsidR="00000000" w:rsidDel="00000000" w:rsidP="00000000" w:rsidRDefault="00000000" w:rsidRPr="00000000" w14:paraId="00000027">
      <w:pPr>
        <w:pBdr>
          <w:bottom w:color="auto" w:space="18" w:sz="0" w:val="none"/>
        </w:pBdr>
        <w:spacing w:line="384.00000000000006" w:lineRule="auto"/>
        <w:rPr>
          <w:del w:author="Ananya Chetia" w:id="17" w:date="2025-03-31T01:32:32Z"/>
          <w:rFonts w:ascii="Georgia" w:cs="Georgia" w:eastAsia="Georgia" w:hAnsi="Georgia"/>
          <w:color w:val="321251"/>
          <w:sz w:val="24"/>
          <w:szCs w:val="24"/>
        </w:rPr>
      </w:pPr>
      <w:del w:author="Ananya Chetia" w:id="17" w:date="2025-03-31T01:32:32Z">
        <w:r w:rsidDel="00000000" w:rsidR="00000000" w:rsidRPr="00000000">
          <w:rPr>
            <w:rtl w:val="0"/>
          </w:rPr>
        </w:r>
      </w:del>
    </w:p>
    <w:p w:rsidR="00000000" w:rsidDel="00000000" w:rsidP="00000000" w:rsidRDefault="00000000" w:rsidRPr="00000000" w14:paraId="00000028">
      <w:pPr>
        <w:pBdr>
          <w:bottom w:color="auto" w:space="18" w:sz="0" w:val="none"/>
        </w:pBdr>
        <w:spacing w:line="384.00000000000006" w:lineRule="auto"/>
        <w:rPr>
          <w:rFonts w:ascii="Georgia" w:cs="Georgia" w:eastAsia="Georgia" w:hAnsi="Georgia"/>
          <w:sz w:val="24"/>
          <w:szCs w:val="24"/>
        </w:rPr>
      </w:pPr>
      <w:del w:author="Ananya Chetia" w:id="17" w:date="2025-03-31T01:32:32Z">
        <w:r w:rsidDel="00000000" w:rsidR="00000000" w:rsidRPr="00000000">
          <w:fldChar w:fldCharType="begin"/>
        </w:r>
        <w:r w:rsidDel="00000000" w:rsidR="00000000" w:rsidRPr="00000000">
          <w:delInstrText xml:space="preserve">HYPERLINK "https://www.voguebusiness.com/consumers/bracketing-fashions-hidden-returns-problem"</w:delInstrText>
        </w:r>
        <w:r w:rsidDel="00000000" w:rsidR="00000000" w:rsidRPr="00000000">
          <w:fldChar w:fldCharType="separate"/>
        </w:r>
        <w:r w:rsidDel="00000000" w:rsidR="00000000" w:rsidRPr="00000000">
          <w:rPr>
            <w:rFonts w:ascii="Georgia" w:cs="Georgia" w:eastAsia="Georgia" w:hAnsi="Georgia"/>
            <w:color w:val="800000"/>
            <w:sz w:val="24"/>
            <w:szCs w:val="24"/>
            <w:u w:val="single"/>
            <w:rtl w:val="0"/>
          </w:rPr>
          <w:delText xml:space="preserve">Bracketing</w:delText>
        </w:r>
        <w:r w:rsidDel="00000000" w:rsidR="00000000" w:rsidRPr="00000000">
          <w:fldChar w:fldCharType="end"/>
        </w:r>
        <w:r w:rsidDel="00000000" w:rsidR="00000000" w:rsidRPr="00000000">
          <w:rPr>
            <w:rFonts w:ascii="Georgia" w:cs="Georgia" w:eastAsia="Georgia" w:hAnsi="Georgia"/>
            <w:sz w:val="24"/>
            <w:szCs w:val="24"/>
            <w:rtl w:val="0"/>
          </w:rPr>
          <w:delText xml:space="preserve"> is when consumers order the same apparel in multiple sizes and return what doesn't fit</w:delText>
        </w:r>
        <w:commentRangeStart w:id="11"/>
        <w:r w:rsidDel="00000000" w:rsidR="00000000" w:rsidRPr="00000000">
          <w:rPr>
            <w:rFonts w:ascii="Georgia" w:cs="Georgia" w:eastAsia="Georgia" w:hAnsi="Georgia"/>
            <w:sz w:val="24"/>
            <w:szCs w:val="24"/>
            <w:rtl w:val="0"/>
          </w:rPr>
          <w:delText xml:space="preserve">.</w:delText>
        </w:r>
      </w:del>
      <w:r w:rsidDel="00000000" w:rsidR="00000000" w:rsidRPr="00000000">
        <w:rPr>
          <w:rFonts w:ascii="Georgia" w:cs="Georgia" w:eastAsia="Georgia" w:hAnsi="Georgia"/>
          <w:sz w:val="24"/>
          <w:szCs w:val="24"/>
          <w:rtl w:val="0"/>
        </w:rPr>
        <w:t xml:space="preserve"> </w:t>
      </w:r>
      <w:ins w:author="Ananya Chetia" w:id="18" w:date="2025-03-31T01:44:30Z">
        <w:r w:rsidDel="00000000" w:rsidR="00000000" w:rsidRPr="00000000">
          <w:rPr>
            <w:rFonts w:ascii="Georgia" w:cs="Georgia" w:eastAsia="Georgia" w:hAnsi="Georgia"/>
            <w:sz w:val="24"/>
            <w:szCs w:val="24"/>
            <w:rtl w:val="0"/>
          </w:rPr>
          <w:t xml:space="preserve">Returning packages seem harmless, but it hits brands' profits and fuels emissions and landfill waste</w:t>
        </w:r>
        <w:commentRangeEnd w:id="11"/>
        <w:r w:rsidDel="00000000" w:rsidR="00000000" w:rsidRPr="00000000">
          <w:commentReference w:id="11"/>
        </w:r>
        <w:r w:rsidDel="00000000" w:rsidR="00000000" w:rsidRPr="00000000">
          <w:rPr>
            <w:rFonts w:ascii="Georgia" w:cs="Georgia" w:eastAsia="Georgia" w:hAnsi="Georgia"/>
            <w:sz w:val="24"/>
            <w:szCs w:val="24"/>
            <w:rtl w:val="0"/>
          </w:rPr>
          <w:t xml:space="preserve">.</w:t>
        </w:r>
      </w:ins>
      <w:del w:author="Ananya Chetia" w:id="18" w:date="2025-03-31T01:44:30Z">
        <w:r w:rsidDel="00000000" w:rsidR="00000000" w:rsidRPr="00000000">
          <w:rPr>
            <w:rFonts w:ascii="Georgia" w:cs="Georgia" w:eastAsia="Georgia" w:hAnsi="Georgia"/>
            <w:sz w:val="24"/>
            <w:szCs w:val="24"/>
            <w:rtl w:val="0"/>
          </w:rPr>
          <w:delText xml:space="preserve">The practice</w:delText>
        </w:r>
      </w:del>
      <w:ins w:author="Ananya Chetia" w:id="18" w:date="2025-03-31T01:44:30Z">
        <w:del w:author="Ananya Chetia" w:id="18" w:date="2025-03-31T01:44:30Z">
          <w:r w:rsidDel="00000000" w:rsidR="00000000" w:rsidRPr="00000000">
            <w:rPr>
              <w:rFonts w:ascii="Georgia" w:cs="Georgia" w:eastAsia="Georgia" w:hAnsi="Georgia"/>
              <w:sz w:val="24"/>
              <w:szCs w:val="24"/>
              <w:rtl w:val="0"/>
            </w:rPr>
            <w:delText xml:space="preserve"> of returning packages</w:delText>
          </w:r>
        </w:del>
      </w:ins>
      <w:del w:author="Ananya Chetia" w:id="18" w:date="2025-03-31T01:44:30Z">
        <w:r w:rsidDel="00000000" w:rsidR="00000000" w:rsidRPr="00000000">
          <w:rPr>
            <w:rFonts w:ascii="Georgia" w:cs="Georgia" w:eastAsia="Georgia" w:hAnsi="Georgia"/>
            <w:sz w:val="24"/>
            <w:szCs w:val="24"/>
            <w:rtl w:val="0"/>
          </w:rPr>
          <w:delText xml:space="preserve"> sounds harmless but</w:delText>
        </w:r>
      </w:del>
      <w:ins w:author="Ananya Chetia" w:id="19" w:date="2025-03-31T01:44:36Z">
        <w:del w:author="Ananya Chetia" w:id="18" w:date="2025-03-31T01:44:30Z">
          <w:r w:rsidDel="00000000" w:rsidR="00000000" w:rsidRPr="00000000">
            <w:rPr>
              <w:rFonts w:ascii="Georgia" w:cs="Georgia" w:eastAsia="Georgia" w:hAnsi="Georgia"/>
              <w:sz w:val="24"/>
              <w:szCs w:val="24"/>
              <w:rtl w:val="0"/>
            </w:rPr>
            <w:delText xml:space="preserve"> </w:delText>
          </w:r>
          <w:r w:rsidDel="00000000" w:rsidR="00000000" w:rsidRPr="00000000">
            <w:rPr>
              <w:rFonts w:ascii="Georgia" w:cs="Georgia" w:eastAsia="Georgia" w:hAnsi="Georgia"/>
              <w:sz w:val="24"/>
              <w:szCs w:val="24"/>
              <w:rtl w:val="0"/>
            </w:rPr>
            <w:delText xml:space="preserve">it means</w:delText>
          </w:r>
          <w:r w:rsidDel="00000000" w:rsidR="00000000" w:rsidRPr="00000000">
            <w:rPr>
              <w:rFonts w:ascii="Georgia" w:cs="Georgia" w:eastAsia="Georgia" w:hAnsi="Georgia"/>
              <w:sz w:val="24"/>
              <w:szCs w:val="24"/>
              <w:rtl w:val="0"/>
            </w:rPr>
            <w:delText xml:space="preserve">it</w:delText>
          </w:r>
        </w:del>
      </w:ins>
      <w:del w:author="Ananya Chetia" w:id="18" w:date="2025-03-31T01:44:30Z">
        <w:r w:rsidDel="00000000" w:rsidR="00000000" w:rsidRPr="00000000">
          <w:rPr>
            <w:rFonts w:ascii="Georgia" w:cs="Georgia" w:eastAsia="Georgia" w:hAnsi="Georgia"/>
            <w:sz w:val="24"/>
            <w:szCs w:val="24"/>
            <w:rtl w:val="0"/>
          </w:rPr>
          <w:delText xml:space="preserve"> returning packages means</w:delText>
        </w:r>
        <w:r w:rsidDel="00000000" w:rsidR="00000000" w:rsidRPr="00000000">
          <w:rPr>
            <w:rFonts w:ascii="Georgia" w:cs="Georgia" w:eastAsia="Georgia" w:hAnsi="Georgia"/>
            <w:sz w:val="24"/>
            <w:szCs w:val="24"/>
            <w:rtl w:val="0"/>
          </w:rPr>
          <w:delText xml:space="preserve"> </w:delText>
        </w:r>
      </w:del>
      <w:ins w:author="Ananya Chetia" w:id="20" w:date="2025-03-31T01:51:00Z">
        <w:del w:author="Ananya Chetia" w:id="18" w:date="2025-03-31T01:44:30Z">
          <w:r w:rsidDel="00000000" w:rsidR="00000000" w:rsidRPr="00000000">
            <w:rPr>
              <w:rFonts w:ascii="Georgia" w:cs="Georgia" w:eastAsia="Georgia" w:hAnsi="Georgia"/>
              <w:sz w:val="24"/>
              <w:szCs w:val="24"/>
              <w:rtl w:val="0"/>
            </w:rPr>
            <w:delText xml:space="preserve">loss of income for brands and </w:delText>
          </w:r>
        </w:del>
      </w:ins>
      <w:del w:author="Ananya Chetia" w:id="18" w:date="2025-03-31T01:44:30Z">
        <w:r w:rsidDel="00000000" w:rsidR="00000000" w:rsidRPr="00000000">
          <w:rPr>
            <w:rFonts w:ascii="Georgia" w:cs="Georgia" w:eastAsia="Georgia" w:hAnsi="Georgia"/>
            <w:sz w:val="24"/>
            <w:szCs w:val="24"/>
            <w:rtl w:val="0"/>
          </w:rPr>
          <w:delText xml:space="preserve">higher emissions and waste since packages are dumped in landfills.</w:delText>
        </w:r>
      </w:del>
      <w:ins w:author="Ananya Chetia" w:id="18" w:date="2025-03-31T01:44:30Z">
        <w:r w:rsidDel="00000000" w:rsidR="00000000" w:rsidRPr="00000000">
          <w:rPr>
            <w:rFonts w:ascii="Georgia" w:cs="Georgia" w:eastAsia="Georgia" w:hAnsi="Georgia"/>
            <w:sz w:val="24"/>
            <w:szCs w:val="24"/>
            <w:rtl w:val="0"/>
          </w:rPr>
          <w:t xml:space="preserve"> </w:t>
        </w:r>
      </w:ins>
      <w:r w:rsidDel="00000000" w:rsidR="00000000" w:rsidRPr="00000000">
        <w:rPr>
          <w:rtl w:val="0"/>
        </w:rPr>
      </w:r>
    </w:p>
    <w:p w:rsidR="00000000" w:rsidDel="00000000" w:rsidP="00000000" w:rsidRDefault="00000000" w:rsidRPr="00000000" w14:paraId="00000029">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Bdr>
          <w:bottom w:color="auto" w:space="18" w:sz="0" w:val="none"/>
        </w:pBdr>
        <w:spacing w:line="384.00000000000006" w:lineRule="auto"/>
        <w:rPr>
          <w:rFonts w:ascii="Georgia" w:cs="Georgia" w:eastAsia="Georgia" w:hAnsi="Georgia"/>
          <w:b w:val="1"/>
          <w:sz w:val="24"/>
          <w:szCs w:val="24"/>
          <w:highlight w:val="yellow"/>
        </w:rPr>
      </w:pPr>
      <w:r w:rsidDel="00000000" w:rsidR="00000000" w:rsidRPr="00000000">
        <w:rPr>
          <w:rFonts w:ascii="Georgia" w:cs="Georgia" w:eastAsia="Georgia" w:hAnsi="Georgia"/>
          <w:sz w:val="24"/>
          <w:szCs w:val="24"/>
          <w:highlight w:val="yellow"/>
          <w:rtl w:val="0"/>
        </w:rPr>
        <w:t xml:space="preserve">[</w:t>
      </w:r>
      <w:r w:rsidDel="00000000" w:rsidR="00000000" w:rsidRPr="00000000">
        <w:rPr>
          <w:rFonts w:ascii="Georgia" w:cs="Georgia" w:eastAsia="Georgia" w:hAnsi="Georgia"/>
          <w:b w:val="1"/>
          <w:sz w:val="24"/>
          <w:szCs w:val="24"/>
          <w:highlight w:val="yellow"/>
          <w:rtl w:val="0"/>
        </w:rPr>
        <w:t xml:space="preserve">CHART TWO] </w:t>
      </w:r>
    </w:p>
    <w:p w:rsidR="00000000" w:rsidDel="00000000" w:rsidP="00000000" w:rsidRDefault="00000000" w:rsidRPr="00000000" w14:paraId="0000002B">
      <w:pPr>
        <w:pBdr>
          <w:bottom w:color="auto" w:space="18" w:sz="0" w:val="none"/>
        </w:pBdr>
        <w:spacing w:line="384.00000000000006" w:lineRule="auto"/>
        <w:rPr>
          <w:rFonts w:ascii="Georgia" w:cs="Georgia" w:eastAsia="Georgia" w:hAnsi="Georgia"/>
          <w:i w:val="1"/>
          <w:color w:val="980000"/>
          <w:sz w:val="24"/>
          <w:szCs w:val="24"/>
          <w:highlight w:val="yellow"/>
        </w:rPr>
      </w:pPr>
      <w:r w:rsidDel="00000000" w:rsidR="00000000" w:rsidRPr="00000000">
        <w:rPr>
          <w:rFonts w:ascii="Georgia" w:cs="Georgia" w:eastAsia="Georgia" w:hAnsi="Georgia"/>
          <w:i w:val="1"/>
          <w:color w:val="980000"/>
          <w:sz w:val="24"/>
          <w:szCs w:val="24"/>
          <w:highlight w:val="yellow"/>
          <w:rtl w:val="0"/>
        </w:rPr>
        <w:t xml:space="preserve">FOR MORE DETAILS ON THIS CHART, SCROLL TO THE LAST PAGE. </w:t>
      </w:r>
    </w:p>
    <w:p w:rsidR="00000000" w:rsidDel="00000000" w:rsidP="00000000" w:rsidRDefault="00000000" w:rsidRPr="00000000" w14:paraId="0000002C">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pBdr>
          <w:bottom w:color="auto" w:space="18" w:sz="0" w:val="none"/>
        </w:pBdr>
        <w:spacing w:line="384.00000000000006" w:lineRule="auto"/>
        <w:rPr>
          <w:rFonts w:ascii="Georgia" w:cs="Georgia" w:eastAsia="Georgia" w:hAnsi="Georgia"/>
          <w:sz w:val="24"/>
          <w:szCs w:val="24"/>
        </w:rPr>
      </w:pPr>
      <w:commentRangeStart w:id="12"/>
      <w:r w:rsidDel="00000000" w:rsidR="00000000" w:rsidRPr="00000000">
        <w:rPr>
          <w:rFonts w:ascii="Georgia" w:cs="Georgia" w:eastAsia="Georgia" w:hAnsi="Georgia"/>
          <w:sz w:val="24"/>
          <w:szCs w:val="24"/>
          <w:rtl w:val="0"/>
        </w:rPr>
        <w:t xml:space="preserve">Returned retailed packages led to 8.4 billion pounds of waste in 2023, according to a report from </w:t>
      </w:r>
      <w:hyperlink r:id="rId9">
        <w:r w:rsidDel="00000000" w:rsidR="00000000" w:rsidRPr="00000000">
          <w:rPr>
            <w:rFonts w:ascii="Georgia" w:cs="Georgia" w:eastAsia="Georgia" w:hAnsi="Georgia"/>
            <w:color w:val="800000"/>
            <w:sz w:val="24"/>
            <w:szCs w:val="24"/>
            <w:u w:val="single"/>
            <w:rtl w:val="0"/>
          </w:rPr>
          <w:t xml:space="preserve">Optoro</w:t>
        </w:r>
      </w:hyperlink>
      <w:r w:rsidDel="00000000" w:rsidR="00000000" w:rsidRPr="00000000">
        <w:rPr>
          <w:rFonts w:ascii="Georgia" w:cs="Georgia" w:eastAsia="Georgia" w:hAnsi="Georgia"/>
          <w:sz w:val="24"/>
          <w:szCs w:val="24"/>
          <w:rtl w:val="0"/>
        </w:rPr>
        <w:t xml:space="preserve"> Meanwhile </w:t>
      </w:r>
      <w:hyperlink r:id="rId10">
        <w:r w:rsidDel="00000000" w:rsidR="00000000" w:rsidRPr="00000000">
          <w:rPr>
            <w:rFonts w:ascii="Georgia" w:cs="Georgia" w:eastAsia="Georgia" w:hAnsi="Georgia"/>
            <w:color w:val="800000"/>
            <w:sz w:val="24"/>
            <w:szCs w:val="24"/>
            <w:u w:val="single"/>
            <w:rtl w:val="0"/>
          </w:rPr>
          <w:t xml:space="preserve">24 million metric tons</w:t>
        </w:r>
      </w:hyperlink>
      <w:r w:rsidDel="00000000" w:rsidR="00000000" w:rsidRPr="00000000">
        <w:rPr>
          <w:rFonts w:ascii="Georgia" w:cs="Georgia" w:eastAsia="Georgia" w:hAnsi="Georgia"/>
          <w:sz w:val="24"/>
          <w:szCs w:val="24"/>
          <w:rtl w:val="0"/>
        </w:rPr>
        <w:t xml:space="preserve"> of emissions were released from transporting returned goods in 2022.</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E">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pBdr>
          <w:bottom w:color="auto" w:space="18" w:sz="0" w:val="none"/>
        </w:pBdr>
        <w:spacing w:line="384.00000000000006" w:lineRule="auto"/>
        <w:rPr>
          <w:rFonts w:ascii="Georgia" w:cs="Georgia" w:eastAsia="Georgia" w:hAnsi="Georgia"/>
          <w:sz w:val="24"/>
          <w:szCs w:val="24"/>
        </w:rPr>
      </w:pPr>
      <w:commentRangeStart w:id="13"/>
      <w:r w:rsidDel="00000000" w:rsidR="00000000" w:rsidRPr="00000000">
        <w:rPr>
          <w:rFonts w:ascii="Georgia" w:cs="Georgia" w:eastAsia="Georgia" w:hAnsi="Georgia"/>
          <w:sz w:val="24"/>
          <w:szCs w:val="24"/>
          <w:rtl w:val="0"/>
        </w:rPr>
        <w:t xml:space="preserve">The variety in what constitutes a “small” waist or “large” bust in clothes makes the concept of what our sizes actually are irrelevant, Ahmed said.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0">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pBdr>
          <w:bottom w:color="auto" w:space="18" w:sz="0" w:val="none"/>
        </w:pBdr>
        <w:spacing w:line="384.00000000000006" w:lineRule="auto"/>
        <w:rPr>
          <w:rFonts w:ascii="Georgia" w:cs="Georgia" w:eastAsia="Georgia" w:hAnsi="Georgia"/>
          <w:sz w:val="24"/>
          <w:szCs w:val="24"/>
        </w:rPr>
      </w:pPr>
      <w:commentRangeStart w:id="14"/>
      <w:r w:rsidDel="00000000" w:rsidR="00000000" w:rsidRPr="00000000">
        <w:rPr>
          <w:rFonts w:ascii="Georgia" w:cs="Georgia" w:eastAsia="Georgia" w:hAnsi="Georgia"/>
          <w:sz w:val="24"/>
          <w:szCs w:val="24"/>
          <w:rtl w:val="0"/>
        </w:rPr>
        <w:t xml:space="preserve">Despite vanity sizing being inconsistent across major brands, clothing size and body image are a persistent thought for Ahmed. That's what hurts the most, she said.</w:t>
      </w:r>
    </w:p>
    <w:p w:rsidR="00000000" w:rsidDel="00000000" w:rsidP="00000000" w:rsidRDefault="00000000" w:rsidRPr="00000000" w14:paraId="00000032">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pBdr>
          <w:bottom w:color="auto" w:space="18" w:sz="0" w:val="none"/>
        </w:pBdr>
        <w:spacing w:line="384.0000000000000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want my life to be bigger,” Ahmed told me. “This is the physical body I have and I want my life to be about other things.”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4">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See charts in the next place. </w:t>
      </w:r>
    </w:p>
    <w:p w:rsidR="00000000" w:rsidDel="00000000" w:rsidP="00000000" w:rsidRDefault="00000000" w:rsidRPr="00000000" w14:paraId="00000036">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7">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8">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9">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A">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B">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C">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D">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E">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F">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0">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1">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2">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3">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4">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5">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6">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7">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8">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9">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A">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Previous chart:</w:t>
      </w:r>
    </w:p>
    <w:p w:rsidR="00000000" w:rsidDel="00000000" w:rsidP="00000000" w:rsidRDefault="00000000" w:rsidRPr="00000000" w14:paraId="0000004B">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305300" cy="2562225"/>
            <wp:effectExtent b="0" l="0" r="0" t="0"/>
            <wp:docPr id="4" name="image2.png"/>
            <a:graphic>
              <a:graphicData uri="http://schemas.openxmlformats.org/drawingml/2006/picture">
                <pic:pic>
                  <pic:nvPicPr>
                    <pic:cNvPr id="0" name="image2.png"/>
                    <pic:cNvPicPr preferRelativeResize="0"/>
                  </pic:nvPicPr>
                  <pic:blipFill>
                    <a:blip r:embed="rId11"/>
                    <a:srcRect b="8932" l="12179" r="15384" t="0"/>
                    <a:stretch>
                      <a:fillRect/>
                    </a:stretch>
                  </pic:blipFill>
                  <pic:spPr>
                    <a:xfrm>
                      <a:off x="0" y="0"/>
                      <a:ext cx="4305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E">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Summary of the feedback I received:</w:t>
      </w:r>
    </w:p>
    <w:p w:rsidR="00000000" w:rsidDel="00000000" w:rsidP="00000000" w:rsidRDefault="00000000" w:rsidRPr="00000000" w14:paraId="0000004F">
      <w:pPr>
        <w:pBdr>
          <w:bottom w:color="auto" w:space="18" w:sz="0" w:val="none"/>
        </w:pBd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Feedback informed me that this chart was confusing. It was hard to understand what was the point of this chart because the headline was confusing. Also, the bars are clumped tightly near each other and it's hard to detect which bar represents which brand. </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809625</wp:posOffset>
            </wp:positionV>
            <wp:extent cx="4047212" cy="415989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47212" cy="4159895"/>
                    </a:xfrm>
                    <a:prstGeom prst="rect"/>
                    <a:ln/>
                  </pic:spPr>
                </pic:pic>
              </a:graphicData>
            </a:graphic>
          </wp:anchor>
        </w:drawing>
      </w:r>
    </w:p>
    <w:p w:rsidR="00000000" w:rsidDel="00000000" w:rsidP="00000000" w:rsidRDefault="00000000" w:rsidRPr="00000000" w14:paraId="00000050">
      <w:pPr>
        <w:pBdr>
          <w:bottom w:color="auto" w:space="18" w:sz="0" w:val="none"/>
        </w:pBd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pBdr>
          <w:bottom w:color="auto" w:space="18" w:sz="0" w:val="none"/>
        </w:pBdr>
        <w:spacing w:lin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New Chart</w:t>
      </w:r>
    </w:p>
    <w:p w:rsidR="00000000" w:rsidDel="00000000" w:rsidP="00000000" w:rsidRDefault="00000000" w:rsidRPr="00000000" w14:paraId="00000052">
      <w:pPr>
        <w:pBdr>
          <w:bottom w:color="auto" w:space="18" w:sz="0" w:val="none"/>
        </w:pBdr>
        <w:spacing w:line="384.0000000000000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4">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5">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6">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7">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8">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9">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A">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C">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D">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E">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F">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Changes I made to this chart:</w:t>
      </w:r>
    </w:p>
    <w:p w:rsidR="00000000" w:rsidDel="00000000" w:rsidP="00000000" w:rsidRDefault="00000000" w:rsidRPr="00000000" w14:paraId="00000060">
      <w:pPr>
        <w:numPr>
          <w:ilvl w:val="0"/>
          <w:numId w:val="3"/>
        </w:numPr>
        <w:pBdr>
          <w:bottom w:color="auto" w:space="18" w:sz="0" w:val="none"/>
        </w:pBd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Changed the header</w:t>
      </w:r>
    </w:p>
    <w:p w:rsidR="00000000" w:rsidDel="00000000" w:rsidP="00000000" w:rsidRDefault="00000000" w:rsidRPr="00000000" w14:paraId="00000061">
      <w:pPr>
        <w:numPr>
          <w:ilvl w:val="0"/>
          <w:numId w:val="3"/>
        </w:numPr>
        <w:pBdr>
          <w:bottom w:color="auto" w:space="18" w:sz="0" w:val="none"/>
        </w:pBdr>
        <w:spacing w:line="384.0000000000000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Made the artboard bigger so I can space out the bars. </w:t>
      </w:r>
      <w:r w:rsidDel="00000000" w:rsidR="00000000" w:rsidRPr="00000000">
        <w:rPr>
          <w:rtl w:val="0"/>
        </w:rPr>
      </w:r>
    </w:p>
    <w:p w:rsidR="00000000" w:rsidDel="00000000" w:rsidP="00000000" w:rsidRDefault="00000000" w:rsidRPr="00000000" w14:paraId="00000062">
      <w:pPr>
        <w:pBdr>
          <w:bottom w:color="auto" w:space="18" w:sz="0" w:val="none"/>
        </w:pBdr>
        <w:shd w:fill="ffffff" w:val="clear"/>
        <w:spacing w:after="100" w:line="384.0000000000000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 feel is successful about your new chart</w:t>
      </w:r>
    </w:p>
    <w:p w:rsidR="00000000" w:rsidDel="00000000" w:rsidP="00000000" w:rsidRDefault="00000000" w:rsidRPr="00000000" w14:paraId="00000063">
      <w:pPr>
        <w:numPr>
          <w:ilvl w:val="0"/>
          <w:numId w:val="4"/>
        </w:numPr>
        <w:pBdr>
          <w:bottom w:color="auto" w:space="18" w:sz="0" w:val="none"/>
        </w:pBdr>
        <w:shd w:fill="ffffff" w:val="clear"/>
        <w:spacing w:after="100" w:line="276" w:lineRule="auto"/>
        <w:ind w:left="720" w:hanging="360"/>
        <w:rPr>
          <w:color w:val="2d3b45"/>
          <w:sz w:val="24"/>
          <w:szCs w:val="24"/>
        </w:rPr>
      </w:pPr>
      <w:r w:rsidDel="00000000" w:rsidR="00000000" w:rsidRPr="00000000">
        <w:rPr>
          <w:rFonts w:ascii="Times New Roman" w:cs="Times New Roman" w:eastAsia="Times New Roman" w:hAnsi="Times New Roman"/>
          <w:sz w:val="24"/>
          <w:szCs w:val="24"/>
          <w:rtl w:val="0"/>
        </w:rPr>
        <w:t xml:space="preserve">The title clarifies that I am looking at what each brand categorizes as XS to XL. It’s not about individually looking at XS, S, M, L or XL. It’s about just seeing the range of XS to XL and how it differentiates per brand. I maintained the aesthetic because I believe it matches the story well. </w:t>
      </w:r>
    </w:p>
    <w:p w:rsidR="00000000" w:rsidDel="00000000" w:rsidP="00000000" w:rsidRDefault="00000000" w:rsidRPr="00000000" w14:paraId="00000064">
      <w:pPr>
        <w:pBdr>
          <w:bottom w:color="auto" w:space="18" w:sz="0" w:val="none"/>
        </w:pBdr>
        <w:shd w:fill="ffffff" w:val="clear"/>
        <w:spacing w:after="100" w:line="384.00000000000006"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you learned by remaking the chart</w:t>
      </w:r>
    </w:p>
    <w:p w:rsidR="00000000" w:rsidDel="00000000" w:rsidP="00000000" w:rsidRDefault="00000000" w:rsidRPr="00000000" w14:paraId="00000065">
      <w:pPr>
        <w:numPr>
          <w:ilvl w:val="0"/>
          <w:numId w:val="2"/>
        </w:numPr>
        <w:pBdr>
          <w:bottom w:color="auto" w:space="18" w:sz="0" w:val="none"/>
        </w:pBdr>
        <w:shd w:fill="ffffff" w:val="clear"/>
        <w:spacing w:after="100" w:lin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 learned about readjusting artboards on illustrator and making it presentable on my website. It was not working for a while. I messed with the artboard and made it 787 px. But, I was able to get into the html and write in the height to make it 787 px. It was a simple fix that was initially frustrating. </w:t>
      </w:r>
    </w:p>
    <w:p w:rsidR="00000000" w:rsidDel="00000000" w:rsidP="00000000" w:rsidRDefault="00000000" w:rsidRPr="00000000" w14:paraId="00000066">
      <w:pPr>
        <w:pBdr>
          <w:bottom w:color="auto" w:space="18" w:sz="0" w:val="none"/>
        </w:pBdr>
        <w:shd w:fill="ffffff" w:val="clear"/>
        <w:spacing w:after="100" w:line="24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7">
      <w:pPr>
        <w:pBdr>
          <w:bottom w:color="auto" w:space="18" w:sz="0" w:val="none"/>
        </w:pBdr>
        <w:shd w:fill="ffffff" w:val="clear"/>
        <w:spacing w:after="100" w:line="240" w:lineRule="auto"/>
        <w:ind w:left="720" w:firstLine="0"/>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Previous second chart:</w:t>
      </w:r>
    </w:p>
    <w:p w:rsidR="00000000" w:rsidDel="00000000" w:rsidP="00000000" w:rsidRDefault="00000000" w:rsidRPr="00000000" w14:paraId="00000069">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200858</wp:posOffset>
            </wp:positionV>
            <wp:extent cx="3595688" cy="288325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95688" cy="2883255"/>
                    </a:xfrm>
                    <a:prstGeom prst="rect"/>
                    <a:ln/>
                  </pic:spPr>
                </pic:pic>
              </a:graphicData>
            </a:graphic>
          </wp:anchor>
        </w:drawing>
      </w:r>
    </w:p>
    <w:p w:rsidR="00000000" w:rsidDel="00000000" w:rsidP="00000000" w:rsidRDefault="00000000" w:rsidRPr="00000000" w14:paraId="0000006A">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B">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6C">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6D">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E">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6F">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0">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1">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2">
      <w:pPr>
        <w:pBdr>
          <w:bottom w:color="auto" w:space="18" w:sz="0" w:val="none"/>
        </w:pBdr>
        <w:spacing w:line="384.00000000000006"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73">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Summary of the feedback I received:</w:t>
      </w:r>
    </w:p>
    <w:p w:rsidR="00000000" w:rsidDel="00000000" w:rsidP="00000000" w:rsidRDefault="00000000" w:rsidRPr="00000000" w14:paraId="00000074">
      <w:pPr>
        <w:pBdr>
          <w:bottom w:color="auto" w:space="18" w:sz="0" w:val="none"/>
        </w:pBdr>
        <w:spacing w:line="240" w:lineRule="auto"/>
        <w:rPr>
          <w:b w:val="1"/>
          <w:color w:val="2d3b45"/>
          <w:sz w:val="24"/>
          <w:szCs w:val="24"/>
          <w:highlight w:val="white"/>
        </w:rPr>
      </w:pPr>
      <w:r w:rsidDel="00000000" w:rsidR="00000000" w:rsidRPr="00000000">
        <w:rPr>
          <w:rFonts w:ascii="Georgia" w:cs="Georgia" w:eastAsia="Georgia" w:hAnsi="Georgia"/>
          <w:sz w:val="24"/>
          <w:szCs w:val="24"/>
          <w:rtl w:val="0"/>
        </w:rPr>
        <w:t xml:space="preserve">Everyone told me this chart was incredibly confusing. The y-axis being XL didn’t make sense. The header saying Forever 21 and Ralph Lauren “disagreeing” could be factually incorrect (because they didn’t </w:t>
      </w:r>
      <w:r w:rsidDel="00000000" w:rsidR="00000000" w:rsidRPr="00000000">
        <w:rPr>
          <w:rFonts w:ascii="Georgia" w:cs="Georgia" w:eastAsia="Georgia" w:hAnsi="Georgia"/>
          <w:i w:val="1"/>
          <w:sz w:val="24"/>
          <w:szCs w:val="24"/>
          <w:rtl w:val="0"/>
        </w:rPr>
        <w:t xml:space="preserve">actually </w:t>
      </w:r>
      <w:r w:rsidDel="00000000" w:rsidR="00000000" w:rsidRPr="00000000">
        <w:rPr>
          <w:rFonts w:ascii="Georgia" w:cs="Georgia" w:eastAsia="Georgia" w:hAnsi="Georgia"/>
          <w:sz w:val="24"/>
          <w:szCs w:val="24"/>
          <w:rtl w:val="0"/>
        </w:rPr>
        <w:t xml:space="preserve">disagree!) Additionally, having this chart be interactive isn’t the best because readers are lazy. They just want us to get to the point! I did like my annotation on Ralph Lauren here though, because it was an outlier. </w:t>
      </w:r>
      <w:r w:rsidDel="00000000" w:rsidR="00000000" w:rsidRPr="00000000">
        <w:rPr>
          <w:rtl w:val="0"/>
        </w:rPr>
      </w:r>
    </w:p>
    <w:p w:rsidR="00000000" w:rsidDel="00000000" w:rsidP="00000000" w:rsidRDefault="00000000" w:rsidRPr="00000000" w14:paraId="00000075">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6">
      <w:pPr>
        <w:pBdr>
          <w:bottom w:color="auto" w:space="18" w:sz="0" w:val="none"/>
        </w:pBd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New Chart</w:t>
      </w:r>
    </w:p>
    <w:p w:rsidR="00000000" w:rsidDel="00000000" w:rsidP="00000000" w:rsidRDefault="00000000" w:rsidRPr="00000000" w14:paraId="00000077">
      <w:pPr>
        <w:pBdr>
          <w:bottom w:color="auto" w:space="18" w:sz="0" w:val="none"/>
        </w:pBdr>
        <w:spacing w:line="384.00000000000006" w:lineRule="auto"/>
        <w:rPr>
          <w:b w:val="1"/>
          <w:color w:val="2d3b45"/>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5267392" cy="483688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67392" cy="4836884"/>
                    </a:xfrm>
                    <a:prstGeom prst="rect"/>
                    <a:ln/>
                  </pic:spPr>
                </pic:pic>
              </a:graphicData>
            </a:graphic>
          </wp:anchor>
        </w:drawing>
      </w:r>
    </w:p>
    <w:p w:rsidR="00000000" w:rsidDel="00000000" w:rsidP="00000000" w:rsidRDefault="00000000" w:rsidRPr="00000000" w14:paraId="00000078">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9">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A">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B">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C">
      <w:pPr>
        <w:pBdr>
          <w:bottom w:color="auto" w:space="18" w:sz="0" w:val="none"/>
        </w:pBdr>
        <w:spacing w:line="384.00000000000006"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D">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E">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F">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0">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1">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2">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3">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4">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5">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6">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7">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8">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9">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A">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B">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C">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D">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E">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F">
      <w:pPr>
        <w:pBdr>
          <w:bottom w:color="auto" w:space="18" w:sz="0" w:val="none"/>
        </w:pBdr>
        <w:spacing w:line="384.0000000000000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Changes I made to this chart:</w:t>
      </w:r>
    </w:p>
    <w:p w:rsidR="00000000" w:rsidDel="00000000" w:rsidP="00000000" w:rsidRDefault="00000000" w:rsidRPr="00000000" w14:paraId="00000090">
      <w:pPr>
        <w:numPr>
          <w:ilvl w:val="0"/>
          <w:numId w:val="3"/>
        </w:numPr>
        <w:pBdr>
          <w:bottom w:color="auto" w:space="18" w:sz="0" w:val="none"/>
        </w:pBd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a NEW chart! The reason I abandoned the old one was because it was repeating the same message as the old chart, which is that vanity sizing exists and there is a variety in what counts as a small or medium, etc. So, I researched more into how vanity sizing impacts brands and the environment. From there, I found a dataset on how much retail returns added up to, which was the highest in 2024. The report explicitly mentioned that part of why retail returns increased is because consumers purchase a lot of sizes because they don’t know their size. Vanity sizing makes it difficult to know what one’s size actually is! </w:t>
      </w:r>
      <w:r w:rsidDel="00000000" w:rsidR="00000000" w:rsidRPr="00000000">
        <w:rPr>
          <w:rtl w:val="0"/>
        </w:rPr>
      </w:r>
    </w:p>
    <w:p w:rsidR="00000000" w:rsidDel="00000000" w:rsidP="00000000" w:rsidRDefault="00000000" w:rsidRPr="00000000" w14:paraId="00000091">
      <w:pPr>
        <w:pBdr>
          <w:bottom w:color="auto" w:space="18" w:sz="0" w:val="none"/>
        </w:pBdr>
        <w:shd w:fill="ffffff" w:val="clear"/>
        <w:spacing w:after="10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 feel is successful about your new chart</w:t>
      </w:r>
    </w:p>
    <w:p w:rsidR="00000000" w:rsidDel="00000000" w:rsidP="00000000" w:rsidRDefault="00000000" w:rsidRPr="00000000" w14:paraId="00000092">
      <w:pPr>
        <w:numPr>
          <w:ilvl w:val="0"/>
          <w:numId w:val="1"/>
        </w:numPr>
        <w:pBdr>
          <w:bottom w:color="auto" w:space="18" w:sz="0" w:val="none"/>
        </w:pBdr>
        <w:shd w:fill="ffffff" w:val="clear"/>
        <w:spacing w:after="1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is simple. It’s just explaining that if you added up all the retail returns (meaning the cost of each retail) it would add up to almost 900 billion. I like this chart other than my old one because this chart </w:t>
      </w:r>
      <w:r w:rsidDel="00000000" w:rsidR="00000000" w:rsidRPr="00000000">
        <w:rPr>
          <w:rFonts w:ascii="Times New Roman" w:cs="Times New Roman" w:eastAsia="Times New Roman" w:hAnsi="Times New Roman"/>
          <w:i w:val="1"/>
          <w:sz w:val="24"/>
          <w:szCs w:val="24"/>
          <w:rtl w:val="0"/>
        </w:rPr>
        <w:t xml:space="preserve">adds </w:t>
      </w:r>
      <w:r w:rsidDel="00000000" w:rsidR="00000000" w:rsidRPr="00000000">
        <w:rPr>
          <w:rFonts w:ascii="Times New Roman" w:cs="Times New Roman" w:eastAsia="Times New Roman" w:hAnsi="Times New Roman"/>
          <w:sz w:val="24"/>
          <w:szCs w:val="24"/>
          <w:rtl w:val="0"/>
        </w:rPr>
        <w:t xml:space="preserve">to this story. It’s not repeating the chart that I had before. It explains a new angle of vanity sizing. I also did try to find datasets on how returning clothes back to brands impacts the environment, but I could not find a dataset on this. This dataset I published was the cleanest and most factual. </w:t>
      </w:r>
    </w:p>
    <w:p w:rsidR="00000000" w:rsidDel="00000000" w:rsidP="00000000" w:rsidRDefault="00000000" w:rsidRPr="00000000" w14:paraId="00000093">
      <w:pPr>
        <w:pBdr>
          <w:bottom w:color="auto" w:space="18" w:sz="0" w:val="none"/>
        </w:pBdr>
        <w:shd w:fill="ffffff" w:val="clear"/>
        <w:spacing w:after="100" w:line="384.00000000000006"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you learned by remaking the chart</w:t>
      </w:r>
    </w:p>
    <w:p w:rsidR="00000000" w:rsidDel="00000000" w:rsidP="00000000" w:rsidRDefault="00000000" w:rsidRPr="00000000" w14:paraId="00000094">
      <w:pPr>
        <w:numPr>
          <w:ilvl w:val="0"/>
          <w:numId w:val="5"/>
        </w:numPr>
        <w:pBdr>
          <w:bottom w:color="auto" w:space="18" w:sz="0" w:val="none"/>
        </w:pBdr>
        <w:shd w:fill="ffffff" w:val="clear"/>
        <w:spacing w:after="100"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was the first time I made a chart completely using an illustrator. I did some math to ensure that each dollar sign equated to $127.14B. I realized now, after making this, that I could have made both charts transparent to add some texture to my CSS background (like a jean, fabric material since we are talking about clothes?) I will try to make these changes post submitting this. </w:t>
      </w:r>
    </w:p>
    <w:p w:rsidR="00000000" w:rsidDel="00000000" w:rsidP="00000000" w:rsidRDefault="00000000" w:rsidRPr="00000000" w14:paraId="00000095">
      <w:pPr>
        <w:pBdr>
          <w:bottom w:color="auto" w:space="18" w:sz="0" w:val="none"/>
        </w:pBdr>
        <w:shd w:fill="ffffff" w:val="clear"/>
        <w:spacing w:after="100" w:line="24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6">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7">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8">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9">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A">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B">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C">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D">
      <w:pPr>
        <w:pBdr>
          <w:bottom w:color="auto" w:space="18" w:sz="0" w:val="none"/>
        </w:pBdr>
        <w:spacing w:line="384.00000000000006" w:lineRule="auto"/>
        <w:rPr>
          <w:rFonts w:ascii="Georgia" w:cs="Georgia" w:eastAsia="Georgia" w:hAnsi="Georgi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anya Chetia" w:id="2" w:date="2025-03-31T00:39:2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to the heart of the story which is about vanity sizing. Vanity sizing misinforms consumers on what the actual sizes of clothes are. Every brand has a different definition of what constitutes small, medium, large etc.</w:t>
      </w:r>
    </w:p>
  </w:comment>
  <w:comment w:author="Ananya Chetia" w:id="6" w:date="2025-03-31T01:27:22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it back to my main source because I want to add an emotional element to this data story.</w:t>
      </w:r>
    </w:p>
  </w:comment>
  <w:comment w:author="Ananya Chetia" w:id="1" w:date="2025-03-31T00:33:3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what I mentioned above. I am setting the scene.</w:t>
      </w:r>
    </w:p>
  </w:comment>
  <w:comment w:author="Ananya Chetia" w:id="14" w:date="2025-03-31T02:04:1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 with a quote that people remember.</w:t>
      </w:r>
    </w:p>
  </w:comment>
  <w:comment w:author="Ananya Chetia" w:id="13" w:date="2025-03-31T02:03:0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it back to the heart of the story, Aleena. She tells us how vanity sizing is a consistent concern for her.</w:t>
      </w:r>
    </w:p>
  </w:comment>
  <w:comment w:author="Ananya Chetia" w:id="11" w:date="2025-03-31T02:00:44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continuation of my comment above, but this sentence really gets into the issue of returning clothes. And again, a part of why returning clothes is happening is because of vanity sizing. its not the whole reason, but partially why.</w:t>
      </w:r>
    </w:p>
  </w:comment>
  <w:comment w:author="Ananya Chetia" w:id="8" w:date="2025-03-31T01:33:5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paragraph is to show how brands put average waist sizes in the U.S at a higher size, such as Large or Extra Large. Meanwhile, one size fit all stores will sell jeans at a small small size but brand it a size that "fits all." There is an irony there and I hope that the writing shows that.</w:t>
      </w:r>
    </w:p>
  </w:comment>
  <w:comment w:author="Ananya Chetia" w:id="4" w:date="2025-03-31T02:01:52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paragraph is to analyze the data I have. It is right before my chart on purpose, as it helps the reader get context on what the chart will be about.</w:t>
      </w:r>
    </w:p>
  </w:comment>
  <w:comment w:author="Ananya Chetia" w:id="10" w:date="2025-03-31T01:59:5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was important because it explains there is an environmental and business problem to vanity sizing. I get into this more with my chart and the next paragraph.</w:t>
      </w:r>
    </w:p>
  </w:comment>
  <w:comment w:author="Ananya Chetia" w:id="9" w:date="2025-03-31T01:39:12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paragraph is to get an academic perspective of why vanity sizing really exists. It's a business model.</w:t>
      </w:r>
    </w:p>
  </w:comment>
  <w:comment w:author="Ananya Chetia" w:id="3" w:date="2025-03-31T01:02:08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clarify what is problem of vanity sizing.</w:t>
      </w:r>
    </w:p>
  </w:comment>
  <w:comment w:author="Ananya Chetia" w:id="12" w:date="2025-03-31T02:01:1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Sentences with numbers! Just to add context to the harm I mentioned above.</w:t>
      </w:r>
    </w:p>
  </w:comment>
  <w:comment w:author="Ananya Chetia" w:id="7" w:date="2025-03-31T01:28:1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how vanity sizing impacts Aleena, we add context to how vanity sizing can impact one's mental health. There's actual research behind this!</w:t>
      </w:r>
    </w:p>
  </w:comment>
  <w:comment w:author="Ananya Chetia" w:id="5" w:date="2025-03-31T01:26: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of removing this paragraph, because it just adds clarification on how i organized my dataset, which I am assuming the audience won't care about.</w:t>
      </w:r>
    </w:p>
  </w:comment>
  <w:comment w:author="Ananya Chetia" w:id="0" w:date="2025-03-31T00:33:16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start off with a source's perspective to get the reader interested but also, to make this subject more personal. This is a data driven piece but its also about a girl's self esteem and how a size tag can impact how one sees themselves.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imrg.org/blog/sustainable-ecommerce-returns-arent-working-its-time-for-a-circular-approach/?utm_source=chatgpt.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4771362.fs1.hubspotusercontent-na1.net/hubfs/4771362/The%20State%20of%20Returns%20Report%202024%20%E2%80%94%20Optoro.pdf"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iencedirect.com/science/article/abs/pii/S1057740813000612?fr=RR-2&amp;ref=pdf_download&amp;rr=926bde3029fc41c3" TargetMode="External"/><Relationship Id="rId8" Type="http://schemas.openxmlformats.org/officeDocument/2006/relationships/hyperlink" Target="https://www.cdc.gov/nchs/fastats/body-measure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